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bmkzrepml194" w:id="0"/>
      <w:bookmarkEnd w:id="0"/>
      <w:r w:rsidDel="00000000" w:rsidR="00000000" w:rsidRPr="00000000">
        <w:rPr>
          <w:rtl w:val="0"/>
        </w:rPr>
        <w:t xml:space="preserve">Rev. 1</w:t>
      </w:r>
    </w:p>
    <w:p w:rsidR="00000000" w:rsidDel="00000000" w:rsidP="00000000" w:rsidRDefault="00000000" w:rsidRPr="00000000" w14:paraId="00000002">
      <w:pPr>
        <w:pageBreakBefore w:val="0"/>
        <w:rPr>
          <w:ins w:author="Guillermo Arango" w:id="0" w:date="2019-12-24T01:03:05Z"/>
        </w:rPr>
      </w:pPr>
      <w:r w:rsidDel="00000000" w:rsidR="00000000" w:rsidRPr="00000000">
        <w:rPr>
          <w:rtl w:val="0"/>
        </w:rPr>
        <w:t xml:space="preserve">An artificial intelligence revolution is coming and unlike previous ones I don't think this one will result in a net increase in jobs. This one is different because humans are not being</w:t>
      </w:r>
      <w:r w:rsidDel="00000000" w:rsidR="00000000" w:rsidRPr="00000000">
        <w:rPr>
          <w:rtl w:val="0"/>
        </w:rPr>
        <w:t xml:space="preserve"> augmented</w:t>
      </w:r>
      <w:r w:rsidDel="00000000" w:rsidR="00000000" w:rsidRPr="00000000">
        <w:rPr>
          <w:rtl w:val="0"/>
        </w:rPr>
        <w:t xml:space="preserve">, they are being replaced. If we want to avoid a social crisis, we need to act quickly.</w:t>
      </w:r>
      <w:ins w:author="Guillermo Arango" w:id="0" w:date="2019-12-24T01:03:05Z">
        <w:r w:rsidDel="00000000" w:rsidR="00000000" w:rsidRPr="00000000">
          <w:rPr>
            <w:rtl w:val="0"/>
          </w:rPr>
        </w:r>
      </w:ins>
    </w:p>
    <w:p w:rsidR="00000000" w:rsidDel="00000000" w:rsidP="00000000" w:rsidRDefault="00000000" w:rsidRPr="00000000" w14:paraId="00000003">
      <w:pPr>
        <w:pageBreakBefore w:val="0"/>
        <w:rPr>
          <w:ins w:author="Guillermo Arango" w:id="0" w:date="2019-12-24T01:03:05Z"/>
        </w:rPr>
      </w:pPr>
      <w:ins w:author="Guillermo Arango" w:id="0" w:date="2019-12-24T01:03:05Z">
        <w:r w:rsidDel="00000000" w:rsidR="00000000" w:rsidRPr="00000000">
          <w:rPr>
            <w:rtl w:val="0"/>
          </w:rPr>
        </w:r>
      </w:ins>
    </w:p>
    <w:p w:rsidR="00000000" w:rsidDel="00000000" w:rsidP="00000000" w:rsidRDefault="00000000" w:rsidRPr="00000000" w14:paraId="00000004">
      <w:pPr>
        <w:pageBreakBefore w:val="0"/>
        <w:rPr/>
      </w:pPr>
      <w:ins w:author="Guillermo Arango" w:id="0" w:date="2019-12-24T01:03:05Z">
        <w:r w:rsidDel="00000000" w:rsidR="00000000" w:rsidRPr="00000000">
          <w:rPr>
            <w:rtl w:val="0"/>
          </w:rPr>
          <w:t xml:space="preserve">La idea es buena, esta relacionada con lo que queres presentar sobre tus intereses. Falta un poco de trabajo en la ejecución. Podemos charlar de como decirlo, pero me parece que la idea esta muy bien.</w:t>
        </w:r>
      </w:ins>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wzfkquswrvad" w:id="1"/>
      <w:bookmarkEnd w:id="1"/>
      <w:r w:rsidDel="00000000" w:rsidR="00000000" w:rsidRPr="00000000">
        <w:rPr>
          <w:rtl w:val="0"/>
        </w:rPr>
        <w:t xml:space="preserve">Rev. 2</w:t>
      </w:r>
    </w:p>
    <w:p w:rsidR="00000000" w:rsidDel="00000000" w:rsidP="00000000" w:rsidRDefault="00000000" w:rsidRPr="00000000" w14:paraId="00000006">
      <w:pPr>
        <w:pageBreakBefore w:val="0"/>
        <w:rPr/>
      </w:pPr>
      <w:r w:rsidDel="00000000" w:rsidR="00000000" w:rsidRPr="00000000">
        <w:rPr>
          <w:rtl w:val="0"/>
        </w:rPr>
        <w:t xml:space="preserve">An artificial intelligence revolution is coming and unlike previous revolutions I don’t this one will result in jobs being created. It’s the first one where humans are being replaced instead of augmented. We need to understand the upcoming changes and act upon them if we want to avoid a social crisis.</w:t>
      </w:r>
    </w:p>
    <w:p w:rsidR="00000000" w:rsidDel="00000000" w:rsidP="00000000" w:rsidRDefault="00000000" w:rsidRPr="00000000" w14:paraId="00000007">
      <w:pPr>
        <w:pageBreakBefore w:val="0"/>
        <w:rPr>
          <w:b w:val="1"/>
        </w:rPr>
      </w:pPr>
      <w:r w:rsidDel="00000000" w:rsidR="00000000" w:rsidRPr="00000000">
        <w:rPr>
          <w:b w:val="1"/>
          <w:rtl w:val="0"/>
        </w:rPr>
        <w:t xml:space="preserve">OR</w:t>
      </w:r>
    </w:p>
    <w:p w:rsidR="00000000" w:rsidDel="00000000" w:rsidP="00000000" w:rsidRDefault="00000000" w:rsidRPr="00000000" w14:paraId="00000008">
      <w:pPr>
        <w:pageBreakBefore w:val="0"/>
        <w:rPr/>
      </w:pPr>
      <w:r w:rsidDel="00000000" w:rsidR="00000000" w:rsidRPr="00000000">
        <w:rPr>
          <w:rtl w:val="0"/>
        </w:rPr>
        <w:t xml:space="preserve">It’s important to start studying the impact technology, especially artificial intelligence, has on our society. We need to study the ethical consequences of implementing this techonology and we need to re educate the population to prevent millions of workers from being left out of a job.</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sz w:val="40"/>
          <w:szCs w:val="40"/>
          <w:rtl w:val="0"/>
        </w:rPr>
        <w:t xml:space="preserve">REV 3  (Guille y T)</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highlight w:val="yellow"/>
        </w:rPr>
      </w:pPr>
      <w:r w:rsidDel="00000000" w:rsidR="00000000" w:rsidRPr="00000000">
        <w:rPr>
          <w:highlight w:val="yellow"/>
          <w:rtl w:val="0"/>
        </w:rPr>
        <w:t xml:space="preserve">An artificial intelligence revolution is underway. Just as the  industrial revolution replaced manual labor with steam engines, this one will replace our choices with algorithms. We do not understand the ramifications of these changes but must do so to harness them for the common good.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