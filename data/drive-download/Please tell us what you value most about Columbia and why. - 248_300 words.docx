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Please tell us what you value most about Columbia and why.</w:t>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zaea2g8mh23f" w:id="0"/>
      <w:bookmarkEnd w:id="0"/>
      <w:r w:rsidDel="00000000" w:rsidR="00000000" w:rsidRPr="00000000">
        <w:rPr>
          <w:rtl w:val="0"/>
        </w:rPr>
        <w:t xml:space="preserve">Rev. 1</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Columbia’s commitment to climate change. For example, </w:t>
      </w:r>
      <w:r w:rsidDel="00000000" w:rsidR="00000000" w:rsidRPr="00000000">
        <w:rPr>
          <w:rtl w:val="0"/>
        </w:rPr>
        <w:t xml:space="preserve">the</w:t>
      </w:r>
      <w:r w:rsidDel="00000000" w:rsidR="00000000" w:rsidRPr="00000000">
        <w:rPr>
          <w:rtl w:val="0"/>
        </w:rPr>
        <w:t xml:space="preserve"> project in which they turn carbon dioxide to rock to fight global warming.</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Columbia allows CS majors and non CS majors to take COMS courses together, which bring different perspectives to the table, fomenting a richer understanding of the subjects.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I’m particularly fascinated by the CS in Context course. Even though it is not for CS majors, I believe it would be a great opportunity to learn how theoretical concepts can be applied to the real world, with concrete examples from financing to the social sciences.</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I’m interested in developing ideas and building a company that generates a positive social impact. Columbia has the same commitment I do to improve society, as I saw in the Columbia Commitment website and there is account of initiative similar to the one I want to start. </w:t>
      </w:r>
      <w:hyperlink r:id="rId7">
        <w:r w:rsidDel="00000000" w:rsidR="00000000" w:rsidRPr="00000000">
          <w:rPr>
            <w:color w:val="1155cc"/>
            <w:u w:val="single"/>
            <w:rtl w:val="0"/>
          </w:rPr>
          <w:t xml:space="preserve">http://www.cs.columbia.edu/2016/droices-drug-prescription-analyzer-from-idea-to-hospital-wide-rollout-in-less-than-12-months/</w:t>
        </w:r>
      </w:hyperlink>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The course on Cloud computing &amp; Big Data as well as the one Large-Scale Distributed Systems for me is fundamental because large amounts of data need to be processed, and even more will need to be processed in the future, especially in healthcare, one of the industries I want to </w:t>
      </w:r>
      <w:r w:rsidDel="00000000" w:rsidR="00000000" w:rsidRPr="00000000">
        <w:rPr>
          <w:rtl w:val="0"/>
        </w:rPr>
        <w:t xml:space="preserve">address</w:t>
      </w:r>
      <w:r w:rsidDel="00000000" w:rsidR="00000000" w:rsidRPr="00000000">
        <w:rPr>
          <w:rtl w:val="0"/>
        </w:rPr>
        <w:t xml:space="preserve">.</w:t>
      </w:r>
    </w:p>
    <w:p w:rsidR="00000000" w:rsidDel="00000000" w:rsidP="00000000" w:rsidRDefault="00000000" w:rsidRPr="00000000" w14:paraId="00000008">
      <w:pPr>
        <w:pStyle w:val="Heading1"/>
        <w:pageBreakBefore w:val="0"/>
        <w:rPr/>
      </w:pPr>
      <w:bookmarkStart w:colFirst="0" w:colLast="0" w:name="_zfefwqauby5e" w:id="1"/>
      <w:bookmarkEnd w:id="1"/>
      <w:r w:rsidDel="00000000" w:rsidR="00000000" w:rsidRPr="00000000">
        <w:rPr>
          <w:rtl w:val="0"/>
        </w:rPr>
        <w:t xml:space="preserve">Rev. 1</w:t>
      </w:r>
      <w:r w:rsidDel="00000000" w:rsidR="00000000" w:rsidRPr="00000000">
        <w:rPr>
          <w:rtl w:val="0"/>
        </w:rPr>
      </w:r>
    </w:p>
    <w:p w:rsidR="00000000" w:rsidDel="00000000" w:rsidP="00000000" w:rsidRDefault="00000000" w:rsidRPr="00000000" w14:paraId="00000009">
      <w:pPr>
        <w:pageBreakBefore w:val="0"/>
        <w:ind w:left="0" w:firstLine="0"/>
        <w:rPr>
          <w:strike w:val="1"/>
        </w:rPr>
      </w:pPr>
      <w:r w:rsidDel="00000000" w:rsidR="00000000" w:rsidRPr="00000000">
        <w:rPr>
          <w:strike w:val="1"/>
          <w:rtl w:val="0"/>
        </w:rPr>
        <w:t xml:space="preserve">On of the first things that stood out to me about Columbia’s commitment to </w:t>
      </w:r>
      <w:commentRangeStart w:id="0"/>
      <w:r w:rsidDel="00000000" w:rsidR="00000000" w:rsidRPr="00000000">
        <w:rPr>
          <w:strike w:val="1"/>
          <w:rtl w:val="0"/>
        </w:rPr>
        <w:t xml:space="preserve">climate change</w:t>
      </w:r>
      <w:commentRangeEnd w:id="0"/>
      <w:r w:rsidDel="00000000" w:rsidR="00000000" w:rsidRPr="00000000">
        <w:commentReference w:id="0"/>
      </w:r>
      <w:r w:rsidDel="00000000" w:rsidR="00000000" w:rsidRPr="00000000">
        <w:rPr>
          <w:strike w:val="1"/>
          <w:rtl w:val="0"/>
        </w:rPr>
        <w:t xml:space="preserve">. I was impressed by how they were trying to transform carbon dioxide gas into rocks to help fight global warming.</w:t>
      </w:r>
    </w:p>
    <w:p w:rsidR="00000000" w:rsidDel="00000000" w:rsidP="00000000" w:rsidRDefault="00000000" w:rsidRPr="00000000" w14:paraId="0000000A">
      <w:pPr>
        <w:pageBreakBefore w:val="0"/>
        <w:ind w:left="0" w:firstLine="0"/>
        <w:rPr/>
      </w:pPr>
      <w:r w:rsidDel="00000000" w:rsidR="00000000" w:rsidRPr="00000000">
        <w:rPr>
          <w:rtl w:val="0"/>
        </w:rPr>
        <w:t xml:space="preserve">Another aspect of Columbia I believe is really important is that it allows CS majors and non CS majors to take COMS courses together, which bring diverse perspectives to the table, fomenting a richer understanding of the subject. This is also helped by classes such as CS in Context, that even though is not for CS majors, I believe would be a great opportunity for me to learn how theoretical concepts can be applied to the real world, with concrete examples from financing to the social sciences.</w:t>
      </w:r>
    </w:p>
    <w:p w:rsidR="00000000" w:rsidDel="00000000" w:rsidP="00000000" w:rsidRDefault="00000000" w:rsidRPr="00000000" w14:paraId="0000000B">
      <w:pPr>
        <w:pageBreakBefore w:val="0"/>
        <w:ind w:left="0" w:firstLine="0"/>
        <w:rPr/>
      </w:pPr>
      <w:r w:rsidDel="00000000" w:rsidR="00000000" w:rsidRPr="00000000">
        <w:rPr>
          <w:rtl w:val="0"/>
        </w:rPr>
        <w:t xml:space="preserve">Large amount of data needs to be processed, and even more will need to be in the future. The courses on Cloud Computing &amp; Big Data as well on the one on Large-Scale Distributed Systems will be fundamental for me to understand how this technology can be applied to industries I’m interested in, such as healthcare and finance.</w:t>
      </w:r>
    </w:p>
    <w:p w:rsidR="00000000" w:rsidDel="00000000" w:rsidP="00000000" w:rsidRDefault="00000000" w:rsidRPr="00000000" w14:paraId="0000000C">
      <w:pPr>
        <w:pageBreakBefore w:val="0"/>
        <w:ind w:left="0" w:firstLine="0"/>
        <w:rPr/>
      </w:pPr>
      <w:r w:rsidDel="00000000" w:rsidR="00000000" w:rsidRPr="00000000">
        <w:rPr>
          <w:rtl w:val="0"/>
        </w:rPr>
        <w:t xml:space="preserve">I wish to use these and other developments to start a company that generates a positive social impact. Columbia will provide me with the tools necessary for me to achieve this as part of the entrepreneurship program. One of the examples that fascinated me was that of Droice, the Columbia born drug analysis company that went from idea to production in twelve months through the participation in the Columbia Venture Competition.</w:t>
      </w:r>
    </w:p>
    <w:p w:rsidR="00000000" w:rsidDel="00000000" w:rsidP="00000000" w:rsidRDefault="00000000" w:rsidRPr="00000000" w14:paraId="0000000D">
      <w:pPr>
        <w:pStyle w:val="Heading1"/>
        <w:pageBreakBefore w:val="0"/>
        <w:rPr/>
      </w:pPr>
      <w:bookmarkStart w:colFirst="0" w:colLast="0" w:name="_bkrdqpqgqc9b" w:id="2"/>
      <w:bookmarkEnd w:id="2"/>
      <w:r w:rsidDel="00000000" w:rsidR="00000000" w:rsidRPr="00000000">
        <w:rPr>
          <w:rtl w:val="0"/>
        </w:rPr>
        <w:t xml:space="preserve">Rev. 2 (G, T e I)</w:t>
      </w:r>
    </w:p>
    <w:p w:rsidR="00000000" w:rsidDel="00000000" w:rsidP="00000000" w:rsidRDefault="00000000" w:rsidRPr="00000000" w14:paraId="0000000E">
      <w:pPr>
        <w:pageBreakBefore w:val="0"/>
        <w:rPr/>
      </w:pPr>
      <w:r w:rsidDel="00000000" w:rsidR="00000000" w:rsidRPr="00000000">
        <w:rPr>
          <w:rtl w:val="0"/>
        </w:rPr>
        <w:t xml:space="preserve">Years ago, while preparing for the Informatics Olympiads, I came across an article on the application of a text manipulation algorithm for analyzing DNA sequences of individuals from different species. I was fascinated by the application of this method across disciplines and challenged myself to do the same with the algorithms I was learning.</w:t>
      </w:r>
    </w:p>
    <w:p w:rsidR="00000000" w:rsidDel="00000000" w:rsidP="00000000" w:rsidRDefault="00000000" w:rsidRPr="00000000" w14:paraId="0000000F">
      <w:pPr>
        <w:pageBreakBefore w:val="0"/>
        <w:rPr/>
      </w:pPr>
      <w:r w:rsidDel="00000000" w:rsidR="00000000" w:rsidRPr="00000000">
        <w:rPr>
          <w:rtl w:val="0"/>
        </w:rPr>
        <w:t xml:space="preserve">Since that day, through the development of various projects, such as a chemical equation balancer and a patient management program, I developed a passion for biochemistry and medicine. Columbia’s Computer Science Department program in Computational Biology presents an incredible opportunity to mix my two passions, CS and biochemistry. I want to work alongside the likes of Itsik Pe'er, whose research on how changes to DNA sequencing affect biological processes I am very interested in.</w:t>
      </w:r>
    </w:p>
    <w:p w:rsidR="00000000" w:rsidDel="00000000" w:rsidP="00000000" w:rsidRDefault="00000000" w:rsidRPr="00000000" w14:paraId="00000010">
      <w:pPr>
        <w:pageBreakBefore w:val="0"/>
        <w:rPr/>
      </w:pPr>
      <w:r w:rsidDel="00000000" w:rsidR="00000000" w:rsidRPr="00000000">
        <w:rPr>
          <w:rtl w:val="0"/>
        </w:rPr>
        <w:t xml:space="preserve">Moreover, I am excited at the idea of meeting faculty and students through the Center for Computational Biology and Bioinformatics and the other health-oriented departments. With everything I learn from these opportunities I want to start a company that generates a positive social impact. Columbia can provide me with the tools necessary to achieve this through its robust entrepreneurship program.</w:t>
      </w:r>
    </w:p>
    <w:p w:rsidR="00000000" w:rsidDel="00000000" w:rsidP="00000000" w:rsidRDefault="00000000" w:rsidRPr="00000000" w14:paraId="00000011">
      <w:pPr>
        <w:pageBreakBefore w:val="0"/>
        <w:rPr/>
      </w:pPr>
      <w:r w:rsidDel="00000000" w:rsidR="00000000" w:rsidRPr="00000000">
        <w:rPr>
          <w:rtl w:val="0"/>
        </w:rPr>
        <w:t xml:space="preserve">One of the examples of this support that fascinated me was that of Droice, the Columbia born drug analysis company that went from idea to production in twelve months through the participation in the Columbia Venture Competition, of which I hope to compete in.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1"/>
        <w:pageBreakBefore w:val="0"/>
        <w:rPr/>
      </w:pPr>
      <w:bookmarkStart w:colFirst="0" w:colLast="0" w:name="_n3msdvsj6yk3" w:id="3"/>
      <w:bookmarkEnd w:id="3"/>
      <w:r w:rsidDel="00000000" w:rsidR="00000000" w:rsidRPr="00000000">
        <w:rPr>
          <w:rtl w:val="0"/>
        </w:rPr>
        <w:t xml:space="preserve">Rev. FINAL</w:t>
      </w:r>
    </w:p>
    <w:p w:rsidR="00000000" w:rsidDel="00000000" w:rsidP="00000000" w:rsidRDefault="00000000" w:rsidRPr="00000000" w14:paraId="00000015">
      <w:pPr>
        <w:pageBreakBefore w:val="0"/>
        <w:rPr/>
      </w:pPr>
      <w:r w:rsidDel="00000000" w:rsidR="00000000" w:rsidRPr="00000000">
        <w:rPr>
          <w:rtl w:val="0"/>
        </w:rPr>
        <w:t xml:space="preserve">Years ago, while preparing for the Informatics Olympiads, I came across an article about the application of a text manipulation algorithm for analyzing DNA sequences of individuals from different species. I was fascinated by the application of this method across disciplines and challenged myself to do the same with the algorithms I was learning.</w:t>
      </w:r>
    </w:p>
    <w:p w:rsidR="00000000" w:rsidDel="00000000" w:rsidP="00000000" w:rsidRDefault="00000000" w:rsidRPr="00000000" w14:paraId="00000016">
      <w:pPr>
        <w:pageBreakBefore w:val="0"/>
        <w:rPr/>
      </w:pPr>
      <w:r w:rsidDel="00000000" w:rsidR="00000000" w:rsidRPr="00000000">
        <w:rPr>
          <w:rtl w:val="0"/>
        </w:rPr>
        <w:t xml:space="preserve">Later, through the development of various projects, such as a chemical equation balancer and a patient management program, I developed an interest in biochemistry and medicine. Columbia’s Computer Science Department program in Computational Biology offers an incredible opportunity to mix my two passions, CS and biochemistry. I want to work alongside the likes of Itsik Pe'er, whose research on how changes to DNA sequencing affect biological processes</w:t>
      </w:r>
      <w:del w:author="Guillermo Arango" w:id="0" w:date="2019-12-29T15:29:36Z">
        <w:r w:rsidDel="00000000" w:rsidR="00000000" w:rsidRPr="00000000">
          <w:rPr>
            <w:rtl w:val="0"/>
          </w:rPr>
          <w:delText xml:space="preserve"> I am very interested in</w:delText>
        </w:r>
      </w:del>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t xml:space="preserve">Moreover, I am excited by the </w:t>
      </w:r>
      <w:ins w:author="Guillermo Arango" w:id="1" w:date="2019-12-29T15:30:30Z">
        <w:r w:rsidDel="00000000" w:rsidR="00000000" w:rsidRPr="00000000">
          <w:rPr>
            <w:rtl w:val="0"/>
          </w:rPr>
          <w:t xml:space="preserve">opportunity of contributing an intern </w:t>
        </w:r>
      </w:ins>
      <w:del w:author="Guillermo Arango" w:id="2" w:date="2019-12-29T15:30:04Z">
        <w:r w:rsidDel="00000000" w:rsidR="00000000" w:rsidRPr="00000000">
          <w:rPr>
            <w:rtl w:val="0"/>
          </w:rPr>
          <w:delText xml:space="preserve">idea of meeting faculty and students</w:delText>
        </w:r>
      </w:del>
      <w:ins w:author="Guillermo Arango" w:id="2" w:date="2019-12-29T15:30:04Z">
        <w:del w:author="Guillermo Arango" w:id="2" w:date="2019-12-29T15:30:04Z">
          <w:r w:rsidDel="00000000" w:rsidR="00000000" w:rsidRPr="00000000">
            <w:rPr>
              <w:rtl w:val="0"/>
            </w:rPr>
            <w:delText xml:space="preserve"> </w:delText>
          </w:r>
        </w:del>
        <w:r w:rsidDel="00000000" w:rsidR="00000000" w:rsidRPr="00000000">
          <w:rPr>
            <w:rtl w:val="0"/>
          </w:rPr>
          <w:t xml:space="preserve">at</w:t>
        </w:r>
      </w:ins>
      <w:del w:author="Guillermo Arango" w:id="2" w:date="2019-12-29T15:30:04Z">
        <w:r w:rsidDel="00000000" w:rsidR="00000000" w:rsidRPr="00000000">
          <w:rPr>
            <w:rtl w:val="0"/>
          </w:rPr>
          <w:delText xml:space="preserve"> through</w:delText>
        </w:r>
      </w:del>
      <w:r w:rsidDel="00000000" w:rsidR="00000000" w:rsidRPr="00000000">
        <w:rPr>
          <w:rtl w:val="0"/>
        </w:rPr>
        <w:t xml:space="preserve"> the Center for Computational Biology and Bioinformatics and the other health-oriented departments. With everything I learn from these opportunities I want to start a company that generates a positive social impact. Columbia can provide me with the tools necessary to achieve this through its robust entrepreneurship program.</w:t>
      </w:r>
    </w:p>
    <w:p w:rsidR="00000000" w:rsidDel="00000000" w:rsidP="00000000" w:rsidRDefault="00000000" w:rsidRPr="00000000" w14:paraId="00000018">
      <w:pPr>
        <w:pageBreakBefore w:val="0"/>
        <w:rPr/>
      </w:pPr>
      <w:r w:rsidDel="00000000" w:rsidR="00000000" w:rsidRPr="00000000">
        <w:rPr>
          <w:rtl w:val="0"/>
        </w:rPr>
        <w:t xml:space="preserve">One of the examples of this support that encouraged me was the launch of Droice, the Columbia born drug analysis company that went from idea to production in twelve months through the participation in the Columbia Venture Competition, in which I hope to compete.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0" w:date="2019-12-27T23:45:49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s.columbia.edu/2016/droices-drug-prescription-analyzer-from-idea-to-hospital-wide-rollout-in-less-than-12-mon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