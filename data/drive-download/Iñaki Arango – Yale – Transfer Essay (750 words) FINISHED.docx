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Yale university</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Tell us in 500 to 750 words why you wish to transfer from your current or most recent institution. Why are you interested in Yale, and how do you think that being here would be a great next step in your education?</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500 to 750 words</w:t>
      </w:r>
    </w:p>
    <w:p w:rsidR="00000000" w:rsidDel="00000000" w:rsidP="00000000" w:rsidRDefault="00000000" w:rsidRPr="00000000" w14:paraId="00000004">
      <w:pPr>
        <w:pStyle w:val="Heading1"/>
        <w:rPr/>
      </w:pPr>
      <w:bookmarkStart w:colFirst="0" w:colLast="0" w:name="_idzl4shn9aaa" w:id="0"/>
      <w:bookmarkEnd w:id="0"/>
      <w:r w:rsidDel="00000000" w:rsidR="00000000" w:rsidRPr="00000000">
        <w:rPr>
          <w:rtl w:val="0"/>
        </w:rPr>
        <w:t xml:space="preserve">Outline</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Topics</w:t>
      </w:r>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Venture Capital</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Startup Atmosphere</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Outline</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What do I want to focus on next? (350 word)</w:t>
      </w:r>
    </w:p>
    <w:p w:rsidR="00000000" w:rsidDel="00000000" w:rsidP="00000000" w:rsidRDefault="00000000" w:rsidRPr="00000000" w14:paraId="0000000A">
      <w:pPr>
        <w:numPr>
          <w:ilvl w:val="2"/>
          <w:numId w:val="3"/>
        </w:numPr>
        <w:ind w:left="2160" w:hanging="360"/>
        <w:rPr>
          <w:u w:val="none"/>
        </w:rPr>
      </w:pPr>
      <w:r w:rsidDel="00000000" w:rsidR="00000000" w:rsidRPr="00000000">
        <w:rPr>
          <w:rtl w:val="0"/>
        </w:rPr>
        <w:t xml:space="preserve">In the future I want to go back to Argentina and give back to the country that I feel gave so much to me. To do that I need to be able to:</w:t>
      </w:r>
    </w:p>
    <w:p w:rsidR="00000000" w:rsidDel="00000000" w:rsidP="00000000" w:rsidRDefault="00000000" w:rsidRPr="00000000" w14:paraId="0000000B">
      <w:pPr>
        <w:numPr>
          <w:ilvl w:val="3"/>
          <w:numId w:val="3"/>
        </w:numPr>
        <w:ind w:left="2880" w:hanging="360"/>
      </w:pPr>
      <w:r w:rsidDel="00000000" w:rsidR="00000000" w:rsidRPr="00000000">
        <w:rPr>
          <w:rtl w:val="0"/>
        </w:rPr>
        <w:t xml:space="preserve">Meet more people from Latin America or other underdeveloped I can connect with to increase my understanding of the issues that these countries have in common</w:t>
      </w:r>
    </w:p>
    <w:p w:rsidR="00000000" w:rsidDel="00000000" w:rsidP="00000000" w:rsidRDefault="00000000" w:rsidRPr="00000000" w14:paraId="0000000C">
      <w:pPr>
        <w:numPr>
          <w:ilvl w:val="3"/>
          <w:numId w:val="3"/>
        </w:numPr>
        <w:ind w:left="2880" w:hanging="360"/>
        <w:rPr>
          <w:u w:val="none"/>
        </w:rPr>
      </w:pPr>
      <w:r w:rsidDel="00000000" w:rsidR="00000000" w:rsidRPr="00000000">
        <w:rPr>
          <w:rtl w:val="0"/>
        </w:rPr>
        <w:t xml:space="preserve">Develop myself technically and professionally in my areas of interest:</w:t>
      </w:r>
    </w:p>
    <w:p w:rsidR="00000000" w:rsidDel="00000000" w:rsidP="00000000" w:rsidRDefault="00000000" w:rsidRPr="00000000" w14:paraId="0000000D">
      <w:pPr>
        <w:numPr>
          <w:ilvl w:val="4"/>
          <w:numId w:val="3"/>
        </w:numPr>
        <w:ind w:left="3600" w:hanging="360"/>
        <w:rPr>
          <w:u w:val="none"/>
        </w:rPr>
      </w:pPr>
      <w:r w:rsidDel="00000000" w:rsidR="00000000" w:rsidRPr="00000000">
        <w:rPr>
          <w:rtl w:val="0"/>
        </w:rPr>
        <w:t xml:space="preserve">Machine learning and environment</w:t>
      </w:r>
    </w:p>
    <w:p w:rsidR="00000000" w:rsidDel="00000000" w:rsidP="00000000" w:rsidRDefault="00000000" w:rsidRPr="00000000" w14:paraId="0000000E">
      <w:pPr>
        <w:numPr>
          <w:ilvl w:val="4"/>
          <w:numId w:val="3"/>
        </w:numPr>
        <w:ind w:left="3600" w:hanging="360"/>
        <w:rPr>
          <w:u w:val="none"/>
        </w:rPr>
      </w:pPr>
      <w:r w:rsidDel="00000000" w:rsidR="00000000" w:rsidRPr="00000000">
        <w:rPr>
          <w:rtl w:val="0"/>
        </w:rPr>
        <w:t xml:space="preserve">Startups and machine learning</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How do I think that being at Yale would be a great next step in my education? (300)</w:t>
      </w:r>
    </w:p>
    <w:p w:rsidR="00000000" w:rsidDel="00000000" w:rsidP="00000000" w:rsidRDefault="00000000" w:rsidRPr="00000000" w14:paraId="00000010">
      <w:pPr>
        <w:numPr>
          <w:ilvl w:val="2"/>
          <w:numId w:val="3"/>
        </w:numPr>
        <w:ind w:left="2160" w:hanging="360"/>
        <w:rPr>
          <w:u w:val="none"/>
        </w:rPr>
      </w:pPr>
      <w:r w:rsidDel="00000000" w:rsidR="00000000" w:rsidRPr="00000000">
        <w:rPr>
          <w:rtl w:val="0"/>
        </w:rPr>
        <w:t xml:space="preserve">Include research or labs in</w:t>
      </w:r>
    </w:p>
    <w:p w:rsidR="00000000" w:rsidDel="00000000" w:rsidP="00000000" w:rsidRDefault="00000000" w:rsidRPr="00000000" w14:paraId="00000011">
      <w:pPr>
        <w:numPr>
          <w:ilvl w:val="3"/>
          <w:numId w:val="3"/>
        </w:numPr>
        <w:ind w:left="2880" w:hanging="360"/>
        <w:rPr>
          <w:u w:val="none"/>
        </w:rPr>
      </w:pPr>
      <w:r w:rsidDel="00000000" w:rsidR="00000000" w:rsidRPr="00000000">
        <w:rPr>
          <w:rtl w:val="0"/>
        </w:rPr>
        <w:t xml:space="preserve">Neuro machine learning -&gt; relate it to book by aiden</w:t>
      </w:r>
    </w:p>
    <w:p w:rsidR="00000000" w:rsidDel="00000000" w:rsidP="00000000" w:rsidRDefault="00000000" w:rsidRPr="00000000" w14:paraId="00000012">
      <w:pPr>
        <w:numPr>
          <w:ilvl w:val="3"/>
          <w:numId w:val="3"/>
        </w:numPr>
        <w:ind w:left="2880" w:hanging="360"/>
        <w:rPr>
          <w:u w:val="none"/>
        </w:rPr>
      </w:pPr>
      <w:r w:rsidDel="00000000" w:rsidR="00000000" w:rsidRPr="00000000">
        <w:rPr>
          <w:rtl w:val="0"/>
        </w:rPr>
        <w:t xml:space="preserve">Environment</w:t>
      </w:r>
    </w:p>
    <w:p w:rsidR="00000000" w:rsidDel="00000000" w:rsidP="00000000" w:rsidRDefault="00000000" w:rsidRPr="00000000" w14:paraId="00000013">
      <w:pPr>
        <w:numPr>
          <w:ilvl w:val="2"/>
          <w:numId w:val="3"/>
        </w:numPr>
        <w:ind w:left="2160" w:hanging="360"/>
        <w:rPr>
          <w:u w:val="none"/>
        </w:rPr>
      </w:pPr>
      <w:r w:rsidDel="00000000" w:rsidR="00000000" w:rsidRPr="00000000">
        <w:rPr>
          <w:rtl w:val="0"/>
        </w:rPr>
        <w:t xml:space="preserve">Investment fund (private/public)</w:t>
      </w:r>
    </w:p>
    <w:p w:rsidR="00000000" w:rsidDel="00000000" w:rsidP="00000000" w:rsidRDefault="00000000" w:rsidRPr="00000000" w14:paraId="00000014">
      <w:pPr>
        <w:numPr>
          <w:ilvl w:val="2"/>
          <w:numId w:val="3"/>
        </w:numPr>
        <w:ind w:left="2160" w:hanging="360"/>
        <w:rPr>
          <w:u w:val="none"/>
        </w:rPr>
      </w:pPr>
      <w:r w:rsidDel="00000000" w:rsidR="00000000" w:rsidRPr="00000000">
        <w:rPr>
          <w:rtl w:val="0"/>
        </w:rPr>
        <w:t xml:space="preserve">VC clubs</w:t>
      </w:r>
    </w:p>
    <w:p w:rsidR="00000000" w:rsidDel="00000000" w:rsidP="00000000" w:rsidRDefault="00000000" w:rsidRPr="00000000" w14:paraId="00000015">
      <w:pPr>
        <w:numPr>
          <w:ilvl w:val="3"/>
          <w:numId w:val="3"/>
        </w:numPr>
        <w:ind w:left="2880" w:hanging="360"/>
        <w:rPr>
          <w:u w:val="none"/>
        </w:rPr>
      </w:pPr>
      <w:r w:rsidDel="00000000" w:rsidR="00000000" w:rsidRPr="00000000">
        <w:rPr>
          <w:rtl w:val="0"/>
        </w:rPr>
        <w:t xml:space="preserve">Yale startup ecosystem -&gt; paper from 2012 by Yale researchers on “The Who, Why and How of Spinoffs” -&gt; Can help progress my understanding of startups</w:t>
      </w:r>
    </w:p>
    <w:p w:rsidR="00000000" w:rsidDel="00000000" w:rsidP="00000000" w:rsidRDefault="00000000" w:rsidRPr="00000000" w14:paraId="00000016">
      <w:pPr>
        <w:numPr>
          <w:ilvl w:val="4"/>
          <w:numId w:val="3"/>
        </w:numPr>
        <w:ind w:left="3600" w:hanging="360"/>
        <w:rPr>
          <w:u w:val="none"/>
        </w:rPr>
      </w:pPr>
      <w:hyperlink r:id="rId7">
        <w:r w:rsidDel="00000000" w:rsidR="00000000" w:rsidRPr="00000000">
          <w:rPr>
            <w:color w:val="1155cc"/>
            <w:u w:val="single"/>
            <w:rtl w:val="0"/>
          </w:rPr>
          <w:t xml:space="preserve">https://papers.ssrn.com/sol3/papers.cfm?abstract_id=2089495</w:t>
        </w:r>
      </w:hyperlink>
      <w:r w:rsidDel="00000000" w:rsidR="00000000" w:rsidRPr="00000000">
        <w:rPr>
          <w:rtl w:val="0"/>
        </w:rPr>
      </w:r>
    </w:p>
    <w:p w:rsidR="00000000" w:rsidDel="00000000" w:rsidP="00000000" w:rsidRDefault="00000000" w:rsidRPr="00000000" w14:paraId="00000017">
      <w:pPr>
        <w:numPr>
          <w:ilvl w:val="3"/>
          <w:numId w:val="3"/>
        </w:numPr>
        <w:ind w:left="2880" w:hanging="360"/>
        <w:rPr>
          <w:u w:val="none"/>
        </w:rPr>
      </w:pPr>
      <w:r w:rsidDel="00000000" w:rsidR="00000000" w:rsidRPr="00000000">
        <w:rPr>
          <w:rtl w:val="0"/>
        </w:rPr>
        <w:t xml:space="preserve">Globalist in 2012 already talked about startup chile, now the best startup accelerator in the whole of Latin America.</w:t>
      </w:r>
    </w:p>
    <w:p w:rsidR="00000000" w:rsidDel="00000000" w:rsidP="00000000" w:rsidRDefault="00000000" w:rsidRPr="00000000" w14:paraId="00000018">
      <w:pPr>
        <w:numPr>
          <w:ilvl w:val="3"/>
          <w:numId w:val="3"/>
        </w:numPr>
        <w:ind w:left="2880" w:hanging="360"/>
        <w:rPr>
          <w:u w:val="none"/>
        </w:rPr>
      </w:pPr>
      <w:r w:rsidDel="00000000" w:rsidR="00000000" w:rsidRPr="00000000">
        <w:rPr>
          <w:rtl w:val="0"/>
        </w:rPr>
        <w:t xml:space="preserve">I am really interested in early-stage companies. Both in investing and in participating/creating them. I was surprised throughout my gap, during which I worked full time at a Boston-based VC fund, by the number of people from Yale. Some of them where is still in school and some of them had left already, but through them I got to people other students, and I was really impressed by how fulfilling those interactions where.</w:t>
      </w:r>
    </w:p>
    <w:p w:rsidR="00000000" w:rsidDel="00000000" w:rsidP="00000000" w:rsidRDefault="00000000" w:rsidRPr="00000000" w14:paraId="00000019">
      <w:pPr>
        <w:numPr>
          <w:ilvl w:val="4"/>
          <w:numId w:val="3"/>
        </w:numPr>
        <w:ind w:left="3600" w:hanging="360"/>
        <w:rPr>
          <w:u w:val="none"/>
        </w:rPr>
      </w:pPr>
      <w:r w:rsidDel="00000000" w:rsidR="00000000" w:rsidRPr="00000000">
        <w:rPr>
          <w:rtl w:val="0"/>
        </w:rPr>
        <w:t xml:space="preserve">I can mention Anoushka, with whom I may be working soon, or Bobby, from Tribe, with whom I connected about LatAm startups .</w:t>
      </w:r>
    </w:p>
    <w:p w:rsidR="00000000" w:rsidDel="00000000" w:rsidP="00000000" w:rsidRDefault="00000000" w:rsidRPr="00000000" w14:paraId="0000001A">
      <w:pPr>
        <w:numPr>
          <w:ilvl w:val="3"/>
          <w:numId w:val="3"/>
        </w:numPr>
        <w:ind w:left="2880" w:hanging="360"/>
        <w:rPr>
          <w:u w:val="none"/>
        </w:rPr>
      </w:pPr>
      <w:r w:rsidDel="00000000" w:rsidR="00000000" w:rsidRPr="00000000">
        <w:rPr>
          <w:rtl w:val="0"/>
        </w:rPr>
        <w:t xml:space="preserve">I really resonate to the Yale Entrepreneurial society mission sof building “Diverse, scrappy &amp; unbounded.” founders, characteristics with which I identify strongly coming from Argentina. Having access to 1000s of alumni in the VC/startup space is also super attractive and I think can really accelerate my dev elopement as an entrepreneur and investor. </w:t>
      </w:r>
      <w:hyperlink r:id="rId8">
        <w:r w:rsidDel="00000000" w:rsidR="00000000" w:rsidRPr="00000000">
          <w:rPr>
            <w:color w:val="1155cc"/>
            <w:u w:val="single"/>
            <w:rtl w:val="0"/>
          </w:rPr>
          <w:t xml:space="preserve">https://www.yesatyale.org/</w:t>
        </w:r>
      </w:hyperlink>
      <w:r w:rsidDel="00000000" w:rsidR="00000000" w:rsidRPr="00000000">
        <w:rPr>
          <w:rtl w:val="0"/>
        </w:rPr>
      </w:r>
    </w:p>
    <w:p w:rsidR="00000000" w:rsidDel="00000000" w:rsidP="00000000" w:rsidRDefault="00000000" w:rsidRPr="00000000" w14:paraId="0000001B">
      <w:pPr>
        <w:numPr>
          <w:ilvl w:val="3"/>
          <w:numId w:val="3"/>
        </w:numPr>
        <w:ind w:left="2880" w:hanging="360"/>
        <w:rPr>
          <w:u w:val="none"/>
        </w:rPr>
      </w:pPr>
      <w:commentRangeStart w:id="0"/>
      <w:r w:rsidDel="00000000" w:rsidR="00000000" w:rsidRPr="00000000">
        <w:rPr>
          <w:rtl w:val="0"/>
        </w:rPr>
        <w:t xml:space="preserve">Tsai CITY</w:t>
      </w:r>
      <w:commentRangeEnd w:id="0"/>
      <w:r w:rsidDel="00000000" w:rsidR="00000000" w:rsidRPr="00000000">
        <w:commentReference w:id="0"/>
      </w:r>
      <w:r w:rsidDel="00000000" w:rsidR="00000000" w:rsidRPr="00000000">
        <w:rPr>
          <w:rtl w:val="0"/>
        </w:rPr>
        <w:t xml:space="preserve"> Summer Fellowship and $3k Climate Change Innovation Grant</w:t>
      </w:r>
    </w:p>
    <w:p w:rsidR="00000000" w:rsidDel="00000000" w:rsidP="00000000" w:rsidRDefault="00000000" w:rsidRPr="00000000" w14:paraId="0000001C">
      <w:pPr>
        <w:numPr>
          <w:ilvl w:val="4"/>
          <w:numId w:val="3"/>
        </w:numPr>
        <w:ind w:left="3600" w:hanging="360"/>
        <w:rPr>
          <w:u w:val="none"/>
        </w:rPr>
      </w:pPr>
      <w:hyperlink r:id="rId9">
        <w:r w:rsidDel="00000000" w:rsidR="00000000" w:rsidRPr="00000000">
          <w:rPr>
            <w:color w:val="1155cc"/>
            <w:u w:val="single"/>
            <w:rtl w:val="0"/>
          </w:rPr>
          <w:t xml:space="preserve">https://contrarycap.com/yale</w:t>
        </w:r>
      </w:hyperlink>
      <w:r w:rsidDel="00000000" w:rsidR="00000000" w:rsidRPr="00000000">
        <w:rPr>
          <w:rtl w:val="0"/>
        </w:rPr>
      </w:r>
    </w:p>
    <w:p w:rsidR="00000000" w:rsidDel="00000000" w:rsidP="00000000" w:rsidRDefault="00000000" w:rsidRPr="00000000" w14:paraId="0000001D">
      <w:pPr>
        <w:numPr>
          <w:ilvl w:val="2"/>
          <w:numId w:val="3"/>
        </w:numPr>
        <w:ind w:left="2160" w:hanging="360"/>
        <w:rPr>
          <w:u w:val="none"/>
        </w:rPr>
      </w:pPr>
      <w:r w:rsidDel="00000000" w:rsidR="00000000" w:rsidRPr="00000000">
        <w:rPr>
          <w:rtl w:val="0"/>
        </w:rPr>
        <w:t xml:space="preserve">Meet more people interested in going back to Latin America to help fix the situation</w:t>
      </w:r>
    </w:p>
    <w:p w:rsidR="00000000" w:rsidDel="00000000" w:rsidP="00000000" w:rsidRDefault="00000000" w:rsidRPr="00000000" w14:paraId="0000001E">
      <w:pPr>
        <w:numPr>
          <w:ilvl w:val="3"/>
          <w:numId w:val="3"/>
        </w:numPr>
        <w:ind w:left="2880" w:hanging="360"/>
        <w:rPr>
          <w:u w:val="none"/>
        </w:rPr>
      </w:pPr>
      <w:r w:rsidDel="00000000" w:rsidR="00000000" w:rsidRPr="00000000">
        <w:rPr>
          <w:rtl w:val="0"/>
        </w:rPr>
        <w:t xml:space="preserve">Include club that could increase my exposure in this sense</w:t>
      </w:r>
    </w:p>
    <w:p w:rsidR="00000000" w:rsidDel="00000000" w:rsidP="00000000" w:rsidRDefault="00000000" w:rsidRPr="00000000" w14:paraId="0000001F">
      <w:pPr>
        <w:numPr>
          <w:ilvl w:val="4"/>
          <w:numId w:val="3"/>
        </w:numPr>
        <w:ind w:left="3600" w:hanging="360"/>
        <w:rPr>
          <w:u w:val="none"/>
        </w:rPr>
      </w:pPr>
      <w:hyperlink r:id="rId10">
        <w:r w:rsidDel="00000000" w:rsidR="00000000" w:rsidRPr="00000000">
          <w:rPr>
            <w:color w:val="1155cc"/>
            <w:u w:val="single"/>
            <w:rtl w:val="0"/>
          </w:rPr>
          <w:t xml:space="preserve">La Casa Cultural</w:t>
        </w:r>
      </w:hyperlink>
      <w:r w:rsidDel="00000000" w:rsidR="00000000" w:rsidRPr="00000000">
        <w:rPr>
          <w:rtl w:val="0"/>
        </w:rPr>
        <w:t xml:space="preserve"> - Latinx house @ Yale that is an umbrella for clubs/other activities</w:t>
      </w:r>
    </w:p>
    <w:p w:rsidR="00000000" w:rsidDel="00000000" w:rsidP="00000000" w:rsidRDefault="00000000" w:rsidRPr="00000000" w14:paraId="00000020">
      <w:pPr>
        <w:numPr>
          <w:ilvl w:val="4"/>
          <w:numId w:val="3"/>
        </w:numPr>
        <w:ind w:left="3600" w:hanging="360"/>
        <w:rPr>
          <w:u w:val="none"/>
        </w:rPr>
      </w:pPr>
      <w:r w:rsidDel="00000000" w:rsidR="00000000" w:rsidRPr="00000000">
        <w:rPr>
          <w:rtl w:val="0"/>
        </w:rPr>
        <w:t xml:space="preserve">Entrepreneurial societies</w:t>
      </w:r>
    </w:p>
    <w:p w:rsidR="00000000" w:rsidDel="00000000" w:rsidP="00000000" w:rsidRDefault="00000000" w:rsidRPr="00000000" w14:paraId="00000021">
      <w:pPr>
        <w:numPr>
          <w:ilvl w:val="4"/>
          <w:numId w:val="3"/>
        </w:numPr>
        <w:ind w:left="3600" w:hanging="360"/>
        <w:rPr>
          <w:u w:val="none"/>
        </w:rPr>
      </w:pPr>
      <w:r w:rsidDel="00000000" w:rsidR="00000000" w:rsidRPr="00000000">
        <w:rPr>
          <w:rtl w:val="0"/>
        </w:rPr>
        <w:t xml:space="preserve">Latin american entrepreneurial societies</w:t>
      </w:r>
    </w:p>
    <w:p w:rsidR="00000000" w:rsidDel="00000000" w:rsidP="00000000" w:rsidRDefault="00000000" w:rsidRPr="00000000" w14:paraId="00000022">
      <w:pPr>
        <w:numPr>
          <w:ilvl w:val="4"/>
          <w:numId w:val="3"/>
        </w:numPr>
        <w:ind w:left="3600" w:hanging="360"/>
        <w:rPr>
          <w:u w:val="none"/>
        </w:rPr>
      </w:pPr>
      <w:r w:rsidDel="00000000" w:rsidR="00000000" w:rsidRPr="00000000">
        <w:rPr>
          <w:rtl w:val="0"/>
        </w:rPr>
        <w:t xml:space="preserve">Latino societies</w:t>
      </w:r>
    </w:p>
    <w:p w:rsidR="00000000" w:rsidDel="00000000" w:rsidP="00000000" w:rsidRDefault="00000000" w:rsidRPr="00000000" w14:paraId="00000023">
      <w:pPr>
        <w:numPr>
          <w:ilvl w:val="4"/>
          <w:numId w:val="3"/>
        </w:numPr>
        <w:ind w:left="3600" w:hanging="360"/>
        <w:rPr>
          <w:u w:val="none"/>
        </w:rPr>
      </w:pPr>
      <w:r w:rsidDel="00000000" w:rsidR="00000000" w:rsidRPr="00000000">
        <w:rPr>
          <w:rtl w:val="0"/>
        </w:rPr>
        <w:t xml:space="preserve">Activist organizations?</w:t>
      </w:r>
    </w:p>
    <w:p w:rsidR="00000000" w:rsidDel="00000000" w:rsidP="00000000" w:rsidRDefault="00000000" w:rsidRPr="00000000" w14:paraId="00000024">
      <w:pPr>
        <w:numPr>
          <w:ilvl w:val="3"/>
          <w:numId w:val="3"/>
        </w:numPr>
        <w:ind w:left="2880" w:hanging="360"/>
        <w:rPr>
          <w:u w:val="none"/>
        </w:rPr>
      </w:pPr>
      <w:r w:rsidDel="00000000" w:rsidR="00000000" w:rsidRPr="00000000">
        <w:rPr>
          <w:rtl w:val="0"/>
        </w:rPr>
        <w:t xml:space="preserve">Liason for the Greenberg World Fellows Program</w:t>
      </w:r>
    </w:p>
    <w:p w:rsidR="00000000" w:rsidDel="00000000" w:rsidP="00000000" w:rsidRDefault="00000000" w:rsidRPr="00000000" w14:paraId="00000025">
      <w:pPr>
        <w:numPr>
          <w:ilvl w:val="4"/>
          <w:numId w:val="3"/>
        </w:numPr>
        <w:ind w:left="3600" w:hanging="360"/>
        <w:rPr>
          <w:u w:val="none"/>
        </w:rPr>
      </w:pPr>
      <w:hyperlink r:id="rId11">
        <w:r w:rsidDel="00000000" w:rsidR="00000000" w:rsidRPr="00000000">
          <w:rPr>
            <w:color w:val="1155cc"/>
            <w:u w:val="single"/>
            <w:rtl w:val="0"/>
          </w:rPr>
          <w:t xml:space="preserve">https://worldfellows.yale.edu/the-program/common-questions/</w:t>
        </w:r>
      </w:hyperlink>
      <w:r w:rsidDel="00000000" w:rsidR="00000000" w:rsidRPr="00000000">
        <w:rPr>
          <w:rtl w:val="0"/>
        </w:rPr>
      </w:r>
    </w:p>
    <w:p w:rsidR="00000000" w:rsidDel="00000000" w:rsidP="00000000" w:rsidRDefault="00000000" w:rsidRPr="00000000" w14:paraId="00000026">
      <w:pPr>
        <w:numPr>
          <w:ilvl w:val="4"/>
          <w:numId w:val="3"/>
        </w:numPr>
        <w:ind w:left="3600" w:hanging="360"/>
        <w:rPr>
          <w:u w:val="none"/>
        </w:rPr>
      </w:pPr>
      <w:r w:rsidDel="00000000" w:rsidR="00000000" w:rsidRPr="00000000">
        <w:rPr>
          <w:rtl w:val="0"/>
        </w:rPr>
        <w:t xml:space="preserve">Research previous LatAm Fellows</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2"/>
          <w:numId w:val="3"/>
        </w:numPr>
        <w:ind w:left="2160" w:hanging="360"/>
        <w:rPr>
          <w:u w:val="none"/>
        </w:rPr>
      </w:pPr>
      <w:r w:rsidDel="00000000" w:rsidR="00000000" w:rsidRPr="00000000">
        <w:rPr>
          <w:rtl w:val="0"/>
        </w:rPr>
      </w:r>
    </w:p>
    <w:p w:rsidR="00000000" w:rsidDel="00000000" w:rsidP="00000000" w:rsidRDefault="00000000" w:rsidRPr="00000000" w14:paraId="00000029">
      <w:pPr>
        <w:numPr>
          <w:ilvl w:val="1"/>
          <w:numId w:val="3"/>
        </w:numPr>
        <w:ind w:left="1440" w:hanging="360"/>
      </w:pPr>
      <w:r w:rsidDel="00000000" w:rsidR="00000000" w:rsidRPr="00000000">
        <w:rPr>
          <w:rtl w:val="0"/>
        </w:rPr>
        <w:t xml:space="preserve">Why I Rice doesn’t quite fit with what I want to do (100 words)</w:t>
      </w:r>
    </w:p>
    <w:p w:rsidR="00000000" w:rsidDel="00000000" w:rsidP="00000000" w:rsidRDefault="00000000" w:rsidRPr="00000000" w14:paraId="0000002A">
      <w:pPr>
        <w:numPr>
          <w:ilvl w:val="2"/>
          <w:numId w:val="3"/>
        </w:numPr>
        <w:ind w:left="2160" w:hanging="360"/>
      </w:pPr>
      <w:r w:rsidDel="00000000" w:rsidR="00000000" w:rsidRPr="00000000">
        <w:rPr>
          <w:rtl w:val="0"/>
        </w:rPr>
        <w:t xml:space="preserve">Culturally it is not quite for me -&gt; I am not the FAANG type</w:t>
      </w:r>
    </w:p>
    <w:p w:rsidR="00000000" w:rsidDel="00000000" w:rsidP="00000000" w:rsidRDefault="00000000" w:rsidRPr="00000000" w14:paraId="0000002B">
      <w:pPr>
        <w:numPr>
          <w:ilvl w:val="3"/>
          <w:numId w:val="3"/>
        </w:numPr>
        <w:ind w:left="2880" w:hanging="360"/>
      </w:pPr>
      <w:r w:rsidDel="00000000" w:rsidR="00000000" w:rsidRPr="00000000">
        <w:rPr>
          <w:rtl w:val="0"/>
        </w:rPr>
        <w:t xml:space="preserve">Rice is very technically focused. I feel like there is no startup/business atmosphere, and my belief is that the right balance of both is the best fit for my interests.</w:t>
      </w:r>
    </w:p>
    <w:p w:rsidR="00000000" w:rsidDel="00000000" w:rsidP="00000000" w:rsidRDefault="00000000" w:rsidRPr="00000000" w14:paraId="0000002C">
      <w:pPr>
        <w:numPr>
          <w:ilvl w:val="3"/>
          <w:numId w:val="3"/>
        </w:numPr>
        <w:ind w:left="2880" w:hanging="360"/>
        <w:rPr>
          <w:u w:val="none"/>
        </w:rPr>
      </w:pPr>
      <w:r w:rsidDel="00000000" w:rsidR="00000000" w:rsidRPr="00000000">
        <w:rPr>
          <w:rtl w:val="0"/>
        </w:rPr>
        <w:t xml:space="preserve">There is no big latin american community </w:t>
      </w:r>
    </w:p>
    <w:p w:rsidR="00000000" w:rsidDel="00000000" w:rsidP="00000000" w:rsidRDefault="00000000" w:rsidRPr="00000000" w14:paraId="0000002D">
      <w:pPr>
        <w:numPr>
          <w:ilvl w:val="2"/>
          <w:numId w:val="3"/>
        </w:numPr>
        <w:ind w:left="2160" w:hanging="360"/>
      </w:pPr>
      <w:r w:rsidDel="00000000" w:rsidR="00000000" w:rsidRPr="00000000">
        <w:rPr>
          <w:rtl w:val="0"/>
        </w:rPr>
        <w:t xml:space="preserve">Financial Aid -&gt; Things are dicey in Argentina -&gt; That is why I want to go back </w:t>
      </w:r>
      <w:r w:rsidDel="00000000" w:rsidR="00000000" w:rsidRPr="00000000">
        <w:rPr>
          <w:rtl w:val="0"/>
        </w:rPr>
      </w:r>
    </w:p>
    <w:p w:rsidR="00000000" w:rsidDel="00000000" w:rsidP="00000000" w:rsidRDefault="00000000" w:rsidRPr="00000000" w14:paraId="0000002E">
      <w:pPr>
        <w:pStyle w:val="Heading1"/>
        <w:rPr/>
      </w:pPr>
      <w:bookmarkStart w:colFirst="0" w:colLast="0" w:name="_10vimcmanpti" w:id="1"/>
      <w:bookmarkEnd w:id="1"/>
      <w:r w:rsidDel="00000000" w:rsidR="00000000" w:rsidRPr="00000000">
        <w:rPr>
          <w:rtl w:val="0"/>
        </w:rPr>
        <w:t xml:space="preserve">Version 1</w:t>
      </w:r>
    </w:p>
    <w:p w:rsidR="00000000" w:rsidDel="00000000" w:rsidP="00000000" w:rsidRDefault="00000000" w:rsidRPr="00000000" w14:paraId="0000002F">
      <w:pPr>
        <w:rPr/>
      </w:pPr>
      <w:r w:rsidDel="00000000" w:rsidR="00000000" w:rsidRPr="00000000">
        <w:rPr>
          <w:rtl w:val="0"/>
        </w:rPr>
        <w:t xml:space="preserve">When I say I am from Argentina, many assume that I </w:t>
      </w:r>
      <w:r w:rsidDel="00000000" w:rsidR="00000000" w:rsidRPr="00000000">
        <w:rPr>
          <w:rtl w:val="0"/>
        </w:rPr>
        <w:t xml:space="preserve">must love soccer, asados, and alfajores and instinctively greet everyone with a hug. I actually do– but being Argentinian means much more to me</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Since I was thirteen I have known the conversion rate between pesos and dollars because in Argentina your savings consistently lose value due to chronic inflation. Growing up in a struggling economy means I have seen what limited resources and opportunities look like. I have seen how corruption’s effects are amplified when there is less to go around. Amid such instability, the best-laid plans can easily come undone or at least get derailed, even if you work hard.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very situation, however, also </w:t>
      </w:r>
      <w:commentRangeStart w:id="1"/>
      <w:r w:rsidDel="00000000" w:rsidR="00000000" w:rsidRPr="00000000">
        <w:rPr>
          <w:rtl w:val="0"/>
        </w:rPr>
        <w:t xml:space="preserve">makes us</w:t>
      </w:r>
      <w:commentRangeEnd w:id="1"/>
      <w:r w:rsidDel="00000000" w:rsidR="00000000" w:rsidRPr="00000000">
        <w:commentReference w:id="1"/>
      </w:r>
      <w:r w:rsidDel="00000000" w:rsidR="00000000" w:rsidRPr="00000000">
        <w:rPr>
          <w:rtl w:val="0"/>
        </w:rPr>
        <w:t xml:space="preserve"> experts at </w:t>
      </w:r>
      <w:r w:rsidDel="00000000" w:rsidR="00000000" w:rsidRPr="00000000">
        <w:rPr>
          <w:rtl w:val="0"/>
        </w:rPr>
        <w:t xml:space="preserve">thinking outside the box </w:t>
      </w:r>
      <w:r w:rsidDel="00000000" w:rsidR="00000000" w:rsidRPr="00000000">
        <w:rPr>
          <w:rtl w:val="0"/>
        </w:rPr>
        <w:t xml:space="preserve">and finding </w:t>
      </w:r>
      <w:r w:rsidDel="00000000" w:rsidR="00000000" w:rsidRPr="00000000">
        <w:rPr>
          <w:rtl w:val="0"/>
        </w:rPr>
        <w:t xml:space="preserve">cheaper, simpler, and more practical </w:t>
      </w:r>
      <w:r w:rsidDel="00000000" w:rsidR="00000000" w:rsidRPr="00000000">
        <w:rPr>
          <w:rtl w:val="0"/>
        </w:rPr>
        <w:t xml:space="preserve">solutions</w:t>
      </w:r>
      <w:r w:rsidDel="00000000" w:rsidR="00000000" w:rsidRPr="00000000">
        <w:rPr>
          <w:rtl w:val="0"/>
        </w:rPr>
        <w:t xml:space="preserve"> so that everyone can benefit from them. </w:t>
      </w:r>
      <w:r w:rsidDel="00000000" w:rsidR="00000000" w:rsidRPr="00000000">
        <w:rPr>
          <w:rtl w:val="0"/>
        </w:rPr>
        <w:t xml:space="preserve">There is a sense of solidarity because everyone knows they could fall on hard times.</w:t>
      </w:r>
      <w:r w:rsidDel="00000000" w:rsidR="00000000" w:rsidRPr="00000000">
        <w:rPr>
          <w:rtl w:val="0"/>
        </w:rPr>
        <w:t xml:space="preserve"> </w:t>
      </w:r>
      <w:r w:rsidDel="00000000" w:rsidR="00000000" w:rsidRPr="00000000">
        <w:rPr>
          <w:rtl w:val="0"/>
        </w:rPr>
        <w:t xml:space="preserve">And, quite honestly, the going can get really, really tough, but we don’t give up.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Though views regarding how to improve the country may differ, </w:t>
      </w:r>
      <w:r w:rsidDel="00000000" w:rsidR="00000000" w:rsidRPr="00000000">
        <w:rPr>
          <w:rtl w:val="0"/>
        </w:rPr>
        <w:t xml:space="preserve">there is much to be done, and I know I am not the only one who feels a calling to improve the quality of life of Argentinians and Latin Americans. </w:t>
      </w:r>
      <w:commentRangeStart w:id="2"/>
      <w:r w:rsidDel="00000000" w:rsidR="00000000" w:rsidRPr="00000000">
        <w:rPr>
          <w:rtl w:val="0"/>
        </w:rPr>
        <w:t xml:space="preserve">Two years ago my three best friends and I made a pact: come to the U.S., learn all we can, connect with people from around the world, develop ourselves professionally, and then go back to Argentina to help our country attain sustainable growth.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Personally</w:t>
      </w:r>
      <w:r w:rsidDel="00000000" w:rsidR="00000000" w:rsidRPr="00000000">
        <w:rPr>
          <w:rtl w:val="0"/>
        </w:rPr>
        <w:t xml:space="preserve">, I have two goals.</w:t>
      </w:r>
      <w:commentRangeStart w:id="3"/>
      <w:r w:rsidDel="00000000" w:rsidR="00000000" w:rsidRPr="00000000">
        <w:rPr>
          <w:rtl w:val="0"/>
        </w:rPr>
        <w:t xml:space="preserve"> First, I need to gain a working understanding of how Argentina and other developing countries fit into the global economy. Second, I need to develop myself technically and professionally to be able to </w:t>
      </w:r>
      <w:commentRangeStart w:id="4"/>
      <w:r w:rsidDel="00000000" w:rsidR="00000000" w:rsidRPr="00000000">
        <w:rPr>
          <w:rtl w:val="0"/>
        </w:rPr>
        <w:t xml:space="preserve">make my contribution</w:t>
      </w:r>
      <w:commentRangeEnd w:id="4"/>
      <w:r w:rsidDel="00000000" w:rsidR="00000000" w:rsidRPr="00000000">
        <w:commentReference w:id="4"/>
      </w:r>
      <w:r w:rsidDel="00000000" w:rsidR="00000000" w:rsidRPr="00000000">
        <w:rPr>
          <w:rtl w:val="0"/>
        </w:rPr>
        <w:t xml:space="preserve"> as an </w:t>
      </w:r>
      <w:commentRangeStart w:id="5"/>
      <w:r w:rsidDel="00000000" w:rsidR="00000000" w:rsidRPr="00000000">
        <w:rPr>
          <w:rtl w:val="0"/>
        </w:rPr>
        <w:t xml:space="preserve">entrepreneur</w:t>
      </w:r>
      <w:commentRangeEnd w:id="5"/>
      <w:r w:rsidDel="00000000" w:rsidR="00000000" w:rsidRPr="00000000">
        <w:commentReference w:id="5"/>
      </w:r>
      <w:r w:rsidDel="00000000" w:rsidR="00000000" w:rsidRPr="00000000">
        <w:rPr>
          <w:rtl w:val="0"/>
        </w:rPr>
        <w:t xml:space="preserv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38">
      <w:pPr>
        <w:rPr/>
      </w:pPr>
      <w:commentRangeStart w:id="6"/>
      <w:r w:rsidDel="00000000" w:rsidR="00000000" w:rsidRPr="00000000">
        <w:rPr>
          <w:rtl w:val="0"/>
        </w:rPr>
        <w:t xml:space="preserve">dd</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During my gap year I worked at a </w:t>
      </w:r>
      <w:r w:rsidDel="00000000" w:rsidR="00000000" w:rsidRPr="00000000">
        <w:rPr>
          <w:rtl w:val="0"/>
        </w:rPr>
        <w:t xml:space="preserve">VC firm in Boston</w:t>
      </w:r>
      <w:r w:rsidDel="00000000" w:rsidR="00000000" w:rsidRPr="00000000">
        <w:rPr>
          <w:rtl w:val="0"/>
        </w:rPr>
        <w:t xml:space="preserve">, where I had the chance to work with Yale undergraduate Anoushka Ramkumar on sustainable housing startups and discuss Latin American Web3 startups with Yale alumnus Bobby Kwon, among other Yale students and alumni.  When I saw their </w:t>
      </w:r>
      <w:commentRangeStart w:id="7"/>
      <w:commentRangeStart w:id="8"/>
      <w:commentRangeStart w:id="9"/>
      <w:r w:rsidDel="00000000" w:rsidR="00000000" w:rsidRPr="00000000">
        <w:rPr>
          <w:rtl w:val="0"/>
        </w:rPr>
        <w:t xml:space="preserve">level</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 and insight, I realized Yale would be the best place for me to reach my goals.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commentRangeStart w:id="10"/>
      <w:r w:rsidDel="00000000" w:rsidR="00000000" w:rsidRPr="00000000">
        <w:rPr>
          <w:rtl w:val="0"/>
        </w:rPr>
        <w:t xml:space="preserve">Upon investigating the opportunities at Yale, in addition to the high level coursework I know I will receive through the Computer Science major, </w:t>
      </w:r>
      <w:commentRangeEnd w:id="10"/>
      <w:r w:rsidDel="00000000" w:rsidR="00000000" w:rsidRPr="00000000">
        <w:commentReference w:id="10"/>
      </w:r>
      <w:r w:rsidDel="00000000" w:rsidR="00000000" w:rsidRPr="00000000">
        <w:rPr>
          <w:rtl w:val="0"/>
        </w:rPr>
        <w:t xml:space="preserve">I found a </w:t>
      </w:r>
      <w:commentRangeStart w:id="11"/>
      <w:commentRangeStart w:id="12"/>
      <w:r w:rsidDel="00000000" w:rsidR="00000000" w:rsidRPr="00000000">
        <w:rPr>
          <w:rtl w:val="0"/>
        </w:rPr>
        <w:t xml:space="preserve">research project at the intelligent computing lab in which I very much want to participate so I can work on machine learning (ML) technology by following an algorithm-hardware co-design approach. </w:t>
      </w:r>
      <w:commentRangeStart w:id="13"/>
      <w:r w:rsidDel="00000000" w:rsidR="00000000" w:rsidRPr="00000000">
        <w:rPr>
          <w:rtl w:val="0"/>
        </w:rPr>
        <w:t xml:space="preserve">Something critical since the ever-increasing size and complexity of ML algorithms will require more than just a general increase in computing power to continue evolving, necessitating custom processors designed specifically to accelerate those processes.</w:t>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Start w:id="14"/>
      <w:r w:rsidDel="00000000" w:rsidR="00000000" w:rsidRPr="00000000">
        <w:rPr>
          <w:rtl w:val="0"/>
        </w:rPr>
      </w:r>
    </w:p>
    <w:p w:rsidR="00000000" w:rsidDel="00000000" w:rsidP="00000000" w:rsidRDefault="00000000" w:rsidRPr="00000000" w14:paraId="0000003C">
      <w:pPr>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Thanks to Yale’s strong liberal arts program, I’ll be able to take, for example, ____, so I can supplement my </w:t>
      </w:r>
      <w:r w:rsidDel="00000000" w:rsidR="00000000" w:rsidRPr="00000000">
        <w:rPr>
          <w:rtl w:val="0"/>
        </w:rPr>
        <w:t xml:space="preserve">technological training</w:t>
      </w:r>
      <w:r w:rsidDel="00000000" w:rsidR="00000000" w:rsidRPr="00000000">
        <w:rPr>
          <w:rtl w:val="0"/>
        </w:rPr>
        <w:t xml:space="preserve"> with a foundation in international political economy.  However, I also plan to take advantage of programs</w:t>
      </w:r>
      <w:r w:rsidDel="00000000" w:rsidR="00000000" w:rsidRPr="00000000">
        <w:rPr>
          <w:rtl w:val="0"/>
        </w:rPr>
        <w:t xml:space="preserve"> like the Alternative Spring Break La Casa Cultural organized in 2018 and 2019 to help hurricane relief in Puerto Rico so I can get firsthand experience in </w:t>
      </w:r>
      <w:commentRangeStart w:id="15"/>
      <w:r w:rsidDel="00000000" w:rsidR="00000000" w:rsidRPr="00000000">
        <w:rPr>
          <w:rtl w:val="0"/>
        </w:rPr>
        <w:t xml:space="preserve">stimulating economic development</w:t>
      </w:r>
      <w:commentRangeEnd w:id="15"/>
      <w:r w:rsidDel="00000000" w:rsidR="00000000" w:rsidRPr="00000000">
        <w:commentReference w:id="15"/>
      </w:r>
      <w:r w:rsidDel="00000000" w:rsidR="00000000" w:rsidRPr="00000000">
        <w:rPr>
          <w:rtl w:val="0"/>
        </w:rPr>
        <w:t xml:space="preserve"> in </w:t>
      </w:r>
      <w:r w:rsidDel="00000000" w:rsidR="00000000" w:rsidRPr="00000000">
        <w:rPr>
          <w:rtl w:val="0"/>
        </w:rPr>
        <w:t xml:space="preserve">Latin American</w:t>
      </w:r>
      <w:r w:rsidDel="00000000" w:rsidR="00000000" w:rsidRPr="00000000">
        <w:rPr>
          <w:rtl w:val="0"/>
        </w:rPr>
        <w:t xml:space="preserve"> countries even before I finish school. I intend to be active in the Club of Argentine Students</w:t>
      </w:r>
      <w:ins w:author="Marisa Apostolidis" w:id="0" w:date="2022-02-24T14:33:57Z">
        <w:r w:rsidDel="00000000" w:rsidR="00000000" w:rsidRPr="00000000">
          <w:rPr>
            <w:rtl w:val="0"/>
          </w:rPr>
          <w:t xml:space="preserve">,</w:t>
        </w:r>
      </w:ins>
      <w:r w:rsidDel="00000000" w:rsidR="00000000" w:rsidRPr="00000000">
        <w:rPr>
          <w:rtl w:val="0"/>
        </w:rPr>
        <w:t xml:space="preserve"> and I look forward to interacting with my new peers from other developing countries at Yale and establishing connections with them for future collaborations. </w:t>
      </w:r>
      <w:commentRangeStart w:id="16"/>
      <w:r w:rsidDel="00000000" w:rsidR="00000000" w:rsidRPr="00000000">
        <w:rPr>
          <w:rtl w:val="0"/>
        </w:rPr>
        <w:t xml:space="preserve">I also hope to serve as an undergraduate liaison for the </w:t>
      </w:r>
      <w:commentRangeStart w:id="17"/>
      <w:r w:rsidDel="00000000" w:rsidR="00000000" w:rsidRPr="00000000">
        <w:rPr>
          <w:rtl w:val="0"/>
        </w:rPr>
        <w:t xml:space="preserve">Greenberg World Fellows program</w:t>
      </w:r>
      <w:commentRangeEnd w:id="17"/>
      <w:r w:rsidDel="00000000" w:rsidR="00000000" w:rsidRPr="00000000">
        <w:commentReference w:id="17"/>
      </w:r>
      <w:r w:rsidDel="00000000" w:rsidR="00000000" w:rsidRPr="00000000">
        <w:rPr>
          <w:rtl w:val="0"/>
        </w:rPr>
        <w:t xml:space="preserve">, which included Argentines I admire, </w:t>
      </w:r>
      <w:commentRangeStart w:id="18"/>
      <w:commentRangeStart w:id="19"/>
      <w:r w:rsidDel="00000000" w:rsidR="00000000" w:rsidRPr="00000000">
        <w:rPr>
          <w:rtl w:val="0"/>
        </w:rPr>
        <w:t xml:space="preserve">Martín Lousteau and Facundo Garretón</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–to expand my understanding of </w:t>
      </w:r>
      <w:r w:rsidDel="00000000" w:rsidR="00000000" w:rsidRPr="00000000">
        <w:rPr>
          <w:rtl w:val="0"/>
        </w:rPr>
        <w:t xml:space="preserve">circumstances</w:t>
      </w:r>
      <w:r w:rsidDel="00000000" w:rsidR="00000000" w:rsidRPr="00000000">
        <w:rPr>
          <w:rtl w:val="0"/>
        </w:rPr>
        <w:t xml:space="preserve"> around the globe. </w:t>
      </w:r>
      <w:commentRangeEnd w:id="16"/>
      <w:r w:rsidDel="00000000" w:rsidR="00000000" w:rsidRPr="00000000">
        <w:commentReference w:id="16"/>
      </w:r>
      <w:commentRangeStart w:id="20"/>
      <w:commentRangeStart w:id="21"/>
      <w:r w:rsidDel="00000000" w:rsidR="00000000" w:rsidRPr="00000000">
        <w:rPr>
          <w:rtl w:val="0"/>
        </w:rPr>
      </w:r>
    </w:p>
    <w:p w:rsidR="00000000" w:rsidDel="00000000" w:rsidP="00000000" w:rsidRDefault="00000000" w:rsidRPr="00000000" w14:paraId="0000003E">
      <w:pPr>
        <w:rPr/>
      </w:pP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3F">
      <w:pPr>
        <w:rPr/>
      </w:pPr>
      <w:commentRangeStart w:id="22"/>
      <w:r w:rsidDel="00000000" w:rsidR="00000000" w:rsidRPr="00000000">
        <w:rPr>
          <w:rtl w:val="0"/>
        </w:rPr>
        <w:t xml:space="preserve">I want to bec</w:t>
      </w:r>
      <w:commentRangeEnd w:id="22"/>
      <w:r w:rsidDel="00000000" w:rsidR="00000000" w:rsidRPr="00000000">
        <w:commentReference w:id="22"/>
      </w:r>
      <w:r w:rsidDel="00000000" w:rsidR="00000000" w:rsidRPr="00000000">
        <w:rPr>
          <w:rtl w:val="0"/>
        </w:rPr>
        <w:t xml:space="preserve">ome involved in an ecosystem that provides so much support to future investors and entrepreneurs, and to the companies that are incubated at the university, like Snackpass (YCombinator, A16Z) and Prepared (Thiel Fellowship), and I look forward to continuing to develop my startup, Recyco, while at Yale. I also hope to participate in the Tsai CITY Summer fellowship as well as apply for the </w:t>
      </w:r>
      <w:r w:rsidDel="00000000" w:rsidR="00000000" w:rsidRPr="00000000">
        <w:rPr>
          <w:rtl w:val="0"/>
        </w:rPr>
        <w:t xml:space="preserve">Climate Change Innovation Grant.</w:t>
      </w:r>
      <w:r w:rsidDel="00000000" w:rsidR="00000000" w:rsidRPr="00000000">
        <w:rPr>
          <w:rtl w:val="0"/>
        </w:rPr>
      </w:r>
    </w:p>
    <w:p w:rsidR="00000000" w:rsidDel="00000000" w:rsidP="00000000" w:rsidRDefault="00000000" w:rsidRPr="00000000" w14:paraId="00000040">
      <w:pPr>
        <w:ind w:left="0" w:firstLine="0"/>
        <w:rPr/>
      </w:pPr>
      <w:commentRangeStart w:id="23"/>
      <w:r w:rsidDel="00000000" w:rsidR="00000000" w:rsidRPr="00000000">
        <w:rPr>
          <w:rtl w:val="0"/>
        </w:rPr>
        <w:t xml:space="preserve">I</w:t>
      </w:r>
      <w:commentRangeEnd w:id="23"/>
      <w:r w:rsidDel="00000000" w:rsidR="00000000" w:rsidRPr="00000000">
        <w:commentReference w:id="23"/>
      </w:r>
      <w:r w:rsidDel="00000000" w:rsidR="00000000" w:rsidRPr="00000000">
        <w:rPr>
          <w:rtl w:val="0"/>
        </w:rPr>
        <w:t xml:space="preserve">n a piece on Startup Chile in 2012 (before it was widely known), The Globalist wrote that it was an up-and-coming version of Silicon Valley within South America.</w:t>
      </w:r>
      <w:r w:rsidDel="00000000" w:rsidR="00000000" w:rsidRPr="00000000">
        <w:rPr>
          <w:rtl w:val="0"/>
        </w:rPr>
        <w:t xml:space="preserve"> I want to be in a place that recognizes the value of Latin American entrepreneurs and what they can do for the region and the world.</w:t>
      </w:r>
      <w:r w:rsidDel="00000000" w:rsidR="00000000" w:rsidRPr="00000000">
        <w:rPr>
          <w:rtl w:val="0"/>
        </w:rPr>
        <w:t xml:space="preserve"> I greatly identify with the Yale Entrepreneurial society’s mission of building “Diverse, scrappy &amp; unbounded” founders.</w:t>
      </w:r>
      <w:r w:rsidDel="00000000" w:rsidR="00000000" w:rsidRPr="00000000">
        <w:rPr>
          <w:rtl w:val="0"/>
        </w:rPr>
        <w:t xml:space="preserve"> Having access to thousands of alumni in the VC/startup space is also extremely attractive and will really accelerate my development as an entrepreneur and investor. </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While I have made the most of my time at Rice, I have come to realize that its culture is not the best fit for me. Though the technical focus is strong, the business and entrepreneurship </w:t>
      </w:r>
      <w:commentRangeStart w:id="24"/>
      <w:r w:rsidDel="00000000" w:rsidR="00000000" w:rsidRPr="00000000">
        <w:rPr>
          <w:rtl w:val="0"/>
        </w:rPr>
        <w:t xml:space="preserve">scene</w:t>
      </w:r>
      <w:commentRangeEnd w:id="24"/>
      <w:r w:rsidDel="00000000" w:rsidR="00000000" w:rsidRPr="00000000">
        <w:commentReference w:id="24"/>
      </w:r>
      <w:r w:rsidDel="00000000" w:rsidR="00000000" w:rsidRPr="00000000">
        <w:rPr>
          <w:rtl w:val="0"/>
        </w:rPr>
        <w:t xml:space="preserve"> is </w:t>
      </w:r>
      <w:r w:rsidDel="00000000" w:rsidR="00000000" w:rsidRPr="00000000">
        <w:rPr>
          <w:rtl w:val="0"/>
        </w:rPr>
        <w:t xml:space="preserve">lacking</w:t>
      </w:r>
      <w:r w:rsidDel="00000000" w:rsidR="00000000" w:rsidRPr="00000000">
        <w:rPr>
          <w:rtl w:val="0"/>
        </w:rPr>
        <w:t xml:space="preserve">. I believe I would thrive in an atmosphere where there is a good balance between the two: </w:t>
      </w:r>
      <w:commentRangeStart w:id="25"/>
      <w:commentRangeStart w:id="26"/>
      <w:r w:rsidDel="00000000" w:rsidR="00000000" w:rsidRPr="00000000">
        <w:rPr>
          <w:rtl w:val="0"/>
        </w:rPr>
        <w:t xml:space="preserve">people applying CS and other disciplines to solve new problems in the industry</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t xml:space="preserve">. Furthermore, Rice’s international community (specifically South American) is not as large as Yale’s. Rice’s cost has become prohibitively expensive for my family, which is affected by Argentina's inflation and </w:t>
      </w:r>
      <w:r w:rsidDel="00000000" w:rsidR="00000000" w:rsidRPr="00000000">
        <w:rPr>
          <w:rtl w:val="0"/>
        </w:rPr>
        <w:t xml:space="preserve">economic instability</w:t>
      </w:r>
      <w:r w:rsidDel="00000000" w:rsidR="00000000" w:rsidRPr="00000000">
        <w:rPr>
          <w:rtl w:val="0"/>
        </w:rPr>
        <w:t xml:space="preserve">. I am therefore looking for a school that can offer more financial aid to lighten the financial stress.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commentRangeStart w:id="27"/>
      <w:r w:rsidDel="00000000" w:rsidR="00000000" w:rsidRPr="00000000">
        <w:rPr>
          <w:rtl w:val="0"/>
        </w:rPr>
        <w:t xml:space="preserve">I can’t wait to learn from my new friends’ experiences at Yale and share mine while we work on solving interesting and complex problems.</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45">
      <w:pPr>
        <w:pStyle w:val="Heading1"/>
        <w:rPr/>
      </w:pPr>
      <w:bookmarkStart w:colFirst="0" w:colLast="0" w:name="_j5zesvqxouxj" w:id="2"/>
      <w:bookmarkEnd w:id="2"/>
      <w:r w:rsidDel="00000000" w:rsidR="00000000" w:rsidRPr="00000000">
        <w:rPr>
          <w:rtl w:val="0"/>
        </w:rPr>
        <w:t xml:space="preserve">Version 2 (after Asa’s recommendations)</w:t>
      </w:r>
    </w:p>
    <w:p w:rsidR="00000000" w:rsidDel="00000000" w:rsidP="00000000" w:rsidRDefault="00000000" w:rsidRPr="00000000" w14:paraId="00000046">
      <w:pPr>
        <w:pStyle w:val="Heading2"/>
        <w:rPr/>
      </w:pPr>
      <w:bookmarkStart w:colFirst="0" w:colLast="0" w:name="_c4gjy65nuwpp" w:id="3"/>
      <w:bookmarkEnd w:id="3"/>
      <w:r w:rsidDel="00000000" w:rsidR="00000000" w:rsidRPr="00000000">
        <w:rPr>
          <w:rtl w:val="0"/>
        </w:rPr>
        <w:t xml:space="preserve">Outline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Pact with my friends to grab attention</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Thesis statement -&gt; Wanting to go back to Argentina to give back</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Growing up in Argentina put me at the mercy of complicated global economic forces</w:t>
      </w:r>
    </w:p>
    <w:p w:rsidR="00000000" w:rsidDel="00000000" w:rsidP="00000000" w:rsidRDefault="00000000" w:rsidRPr="00000000" w14:paraId="0000004A">
      <w:pPr>
        <w:numPr>
          <w:ilvl w:val="0"/>
          <w:numId w:val="1"/>
        </w:numPr>
        <w:ind w:left="720" w:hanging="360"/>
        <w:rPr>
          <w:u w:val="none"/>
        </w:rPr>
      </w:pPr>
      <w:commentRangeStart w:id="28"/>
      <w:r w:rsidDel="00000000" w:rsidR="00000000" w:rsidRPr="00000000">
        <w:rPr>
          <w:rtl w:val="0"/>
        </w:rPr>
        <w:t xml:space="preserve">I rose to the occasion, pushing myself to understand these forces and help guide my country to greater development, stability and prosperity</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the source of this motivation – economic instability – is also what is prompting me to transfer schools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if anything, this makes me especially qualified (if people like me can’t learn from more developed countries and apply that knowledge at home, then how is the system ever supposed to work?)</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Then, to illustrate your competence and the truth of my motivation, clearly lay out what work I’ve done so far and what I’ve learned from it.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That’s a natural transition to Yale – you can say one of the things I have learned is how Yale is good in XYZ ways and Rice is lacking in UVW ways (though I’d be careful not to disparage Rice too much, it’s unnecessary for your narrative and makes me seem negative).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Much stronger final statement about Yale than I have now.</w:t>
      </w:r>
      <w:r w:rsidDel="00000000" w:rsidR="00000000" w:rsidRPr="00000000">
        <w:rPr>
          <w:rtl w:val="0"/>
        </w:rPr>
      </w:r>
    </w:p>
    <w:p w:rsidR="00000000" w:rsidDel="00000000" w:rsidP="00000000" w:rsidRDefault="00000000" w:rsidRPr="00000000" w14:paraId="00000050">
      <w:pPr>
        <w:pStyle w:val="Heading2"/>
        <w:rPr/>
      </w:pPr>
      <w:bookmarkStart w:colFirst="0" w:colLast="0" w:name="_472cer53on6" w:id="4"/>
      <w:bookmarkEnd w:id="4"/>
      <w:r w:rsidDel="00000000" w:rsidR="00000000" w:rsidRPr="00000000">
        <w:rPr>
          <w:rtl w:val="0"/>
        </w:rPr>
        <w:t xml:space="preserve">Essay</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Two years ago my three best friends and I made a pact: come to the U.S., learn all we can, connect with people from around the world, develop ourselves professionally, and then go back to Argentina to help our country attain sustainable growth.</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Since I was thirteen I have known the conversion rate between pesos and dollars because in Argentina your savings consistently lose value due to chronic inflation. Growing up in a struggling economy, I understand what limited resources and opportunities look like. I have seen how corruption’s effects are amplified when there is less to go around. Amid such instability, the best-laid plans can easily come undone or at least get derailed, even if you work hard. </w:t>
      </w:r>
      <w:r w:rsidDel="00000000" w:rsidR="00000000" w:rsidRPr="00000000">
        <w:rPr>
          <w:rtl w:val="0"/>
        </w:rPr>
        <w:t xml:space="preserve">This very situation, however, also</w:t>
      </w:r>
      <w:r w:rsidDel="00000000" w:rsidR="00000000" w:rsidRPr="00000000">
        <w:rPr>
          <w:rtl w:val="0"/>
        </w:rPr>
        <w:t xml:space="preserve"> makes us experts </w:t>
      </w:r>
      <w:r w:rsidDel="00000000" w:rsidR="00000000" w:rsidRPr="00000000">
        <w:rPr>
          <w:rtl w:val="0"/>
        </w:rPr>
        <w:t xml:space="preserve">at </w:t>
      </w:r>
      <w:r w:rsidDel="00000000" w:rsidR="00000000" w:rsidRPr="00000000">
        <w:rPr>
          <w:rtl w:val="0"/>
        </w:rPr>
        <w:t xml:space="preserve">thinking outside the box </w:t>
      </w:r>
      <w:r w:rsidDel="00000000" w:rsidR="00000000" w:rsidRPr="00000000">
        <w:rPr>
          <w:rtl w:val="0"/>
        </w:rPr>
        <w:t xml:space="preserve">and finding cheaper, simpler, and more practical solutions so that everyone can benefit from them.</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Personally, I have two goals. First, I need to develop myself technically and professionally to be able to make a contribution as an entrepreneur, whether by attracting foreign investment, creating jobs, or exporting intellectual property. Second, I need to gain a working understanding of how Argentina and other developing countries fit into the global economy.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My first step to fulfill the pact was to pursue technical training</w:t>
      </w:r>
      <w:r w:rsidDel="00000000" w:rsidR="00000000" w:rsidRPr="00000000">
        <w:rPr>
          <w:rtl w:val="0"/>
        </w:rPr>
        <w:t xml:space="preserve"> at Rice</w:t>
      </w:r>
      <w:r w:rsidDel="00000000" w:rsidR="00000000" w:rsidRPr="00000000">
        <w:rPr>
          <w:rtl w:val="0"/>
        </w:rPr>
        <w:t xml:space="preserve"> University.  However,  I have come to realize that its culture is not the best fit for me. Though the technical focus is strong, the business and entrepreneurship </w:t>
      </w:r>
      <w:commentRangeStart w:id="29"/>
      <w:r w:rsidDel="00000000" w:rsidR="00000000" w:rsidRPr="00000000">
        <w:rPr>
          <w:rtl w:val="0"/>
        </w:rPr>
        <w:t xml:space="preserve">scene</w:t>
      </w:r>
      <w:commentRangeEnd w:id="29"/>
      <w:r w:rsidDel="00000000" w:rsidR="00000000" w:rsidRPr="00000000">
        <w:commentReference w:id="29"/>
      </w:r>
      <w:r w:rsidDel="00000000" w:rsidR="00000000" w:rsidRPr="00000000">
        <w:rPr>
          <w:rtl w:val="0"/>
        </w:rPr>
        <w:t xml:space="preserve"> is </w:t>
      </w:r>
      <w:r w:rsidDel="00000000" w:rsidR="00000000" w:rsidRPr="00000000">
        <w:rPr>
          <w:rtl w:val="0"/>
        </w:rPr>
        <w:t xml:space="preserve">lacking</w:t>
      </w:r>
      <w:r w:rsidDel="00000000" w:rsidR="00000000" w:rsidRPr="00000000">
        <w:rPr>
          <w:rtl w:val="0"/>
        </w:rPr>
        <w:t xml:space="preserve">. To reach my goals, I need an atmosphere with a good balance between </w:t>
      </w:r>
      <w:commentRangeStart w:id="30"/>
      <w:commentRangeStart w:id="31"/>
      <w:r w:rsidDel="00000000" w:rsidR="00000000" w:rsidRPr="00000000">
        <w:rPr>
          <w:rtl w:val="0"/>
        </w:rPr>
        <w:t xml:space="preserve">people applying CS and other disciplines to solve new problems in the industry</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/students who are passionate about technological innovation AND who are anxious to </w:t>
      </w:r>
      <w:commentRangeStart w:id="32"/>
      <w:r w:rsidDel="00000000" w:rsidR="00000000" w:rsidRPr="00000000">
        <w:rPr>
          <w:rtl w:val="0"/>
        </w:rPr>
        <w:t xml:space="preserve">materialize/launch</w:t>
      </w:r>
      <w:commentRangeEnd w:id="32"/>
      <w:r w:rsidDel="00000000" w:rsidR="00000000" w:rsidRPr="00000000">
        <w:commentReference w:id="32"/>
      </w:r>
      <w:r w:rsidDel="00000000" w:rsidR="00000000" w:rsidRPr="00000000">
        <w:rPr>
          <w:rtl w:val="0"/>
        </w:rPr>
        <w:t xml:space="preserve"> their innovations through startups/entrepreneurial endeavors. In addition, Rice’s international - specifically South American - community is not as large as Yale’s, and so I do not have the chance to connect with classmates who know firsthand what life is like in Latin America and who share my commitment to the region. Furthermore, Rice’s cost has become prohibitively expensive for my family, which is affected by Argentina's inflation and </w:t>
      </w:r>
      <w:r w:rsidDel="00000000" w:rsidR="00000000" w:rsidRPr="00000000">
        <w:rPr>
          <w:rtl w:val="0"/>
        </w:rPr>
        <w:t xml:space="preserve">economic instability</w:t>
      </w:r>
      <w:r w:rsidDel="00000000" w:rsidR="00000000" w:rsidRPr="00000000">
        <w:rPr>
          <w:rtl w:val="0"/>
        </w:rPr>
        <w:t xml:space="preserve">. I am therefore looking for a school that can offer more financial aid to/I know that Yale offers  more financial aid to international students, which would lighten the financial stress.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ins w:author="Marisa Apostolidis" w:id="1" w:date="2022-02-26T18:17:13Z">
        <w:commentRangeStart w:id="33"/>
        <w:r w:rsidDel="00000000" w:rsidR="00000000" w:rsidRPr="00000000">
          <w:rPr>
            <w:rtl w:val="0"/>
          </w:rPr>
          <w:t xml:space="preserve">What’s more, </w:t>
        </w:r>
        <w:r w:rsidDel="00000000" w:rsidR="00000000" w:rsidRPr="00000000">
          <w:rPr>
            <w:rtl w:val="0"/>
          </w:rPr>
          <w:t xml:space="preserve">d</w:t>
        </w:r>
        <w:r w:rsidDel="00000000" w:rsidR="00000000" w:rsidRPr="00000000">
          <w:rPr>
            <w:rtl w:val="0"/>
          </w:rPr>
          <w:t xml:space="preserve">uring my gap year, I accepted an opportunity to work remotely</w:t>
        </w:r>
        <w:r w:rsidDel="00000000" w:rsidR="00000000" w:rsidRPr="00000000">
          <w:rPr>
            <w:rtl w:val="0"/>
          </w:rPr>
          <w:t xml:space="preserve"> for </w:t>
        </w:r>
        <w:r w:rsidDel="00000000" w:rsidR="00000000" w:rsidRPr="00000000">
          <w:rPr>
            <w:rtl w:val="0"/>
          </w:rPr>
          <w:t xml:space="preserve">a </w:t>
        </w:r>
        <w:r w:rsidDel="00000000" w:rsidR="00000000" w:rsidRPr="00000000">
          <w:rPr>
            <w:rtl w:val="0"/>
          </w:rPr>
          <w:t xml:space="preserve">VC firm in Boston</w:t>
        </w:r>
        <w:r w:rsidDel="00000000" w:rsidR="00000000" w:rsidRPr="00000000">
          <w:rPr>
            <w:rtl w:val="0"/>
          </w:rPr>
          <w:t xml:space="preserve">, where I had the chance to collaborate with various Yale students and alumni, including a Yale undergraduate</w:t>
        </w:r>
        <w:r w:rsidDel="00000000" w:rsidR="00000000" w:rsidRPr="00000000">
          <w:rPr>
            <w:rtl w:val="0"/>
          </w:rPr>
          <w:t xml:space="preserve"> </w:t>
        </w:r>
        <w:r w:rsidDel="00000000" w:rsidR="00000000" w:rsidRPr="00000000">
          <w:rPr>
            <w:rtl w:val="0"/>
          </w:rPr>
          <w:t xml:space="preserve">on sustainable housing startups and discuss Latin American Web3 startups with a Yale alumnus</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Remembering </w:t>
        </w:r>
        <w:r w:rsidDel="00000000" w:rsidR="00000000" w:rsidRPr="00000000">
          <w:rPr>
            <w:rtl w:val="0"/>
          </w:rPr>
          <w:t xml:space="preserve">their </w:t>
        </w:r>
        <w:commentRangeStart w:id="34"/>
        <w:commentRangeStart w:id="35"/>
        <w:commentRangeStart w:id="36"/>
        <w:r w:rsidDel="00000000" w:rsidR="00000000" w:rsidRPr="00000000">
          <w:rPr>
            <w:rtl w:val="0"/>
          </w:rPr>
          <w:t xml:space="preserve">level</w:t>
        </w:r>
        <w:commentRangeEnd w:id="34"/>
        <w:r w:rsidDel="00000000" w:rsidR="00000000" w:rsidRPr="00000000">
          <w:commentReference w:id="34"/>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t xml:space="preserve"> and insight, I realized Yale would be the best place for me to reach my goals.</w:t>
        </w:r>
      </w:ins>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To begin </w:t>
      </w:r>
      <w:ins w:author="Marisa Apostolidis" w:id="2" w:date="2022-02-26T17:53:55Z">
        <w:r w:rsidDel="00000000" w:rsidR="00000000" w:rsidRPr="00000000">
          <w:rPr>
            <w:rtl w:val="0"/>
          </w:rPr>
          <w:t xml:space="preserve">chipping away at</w:t>
        </w:r>
      </w:ins>
      <w:del w:author="Marisa Apostolidis" w:id="2" w:date="2022-02-26T17:53:55Z">
        <w:commentRangeStart w:id="37"/>
        <w:r w:rsidDel="00000000" w:rsidR="00000000" w:rsidRPr="00000000">
          <w:rPr>
            <w:rtl w:val="0"/>
          </w:rPr>
          <w:delText xml:space="preserve">working</w:delText>
        </w:r>
      </w:del>
      <w:commentRangeEnd w:id="37"/>
      <w:r w:rsidDel="00000000" w:rsidR="00000000" w:rsidRPr="00000000">
        <w:commentReference w:id="37"/>
      </w:r>
      <w:r w:rsidDel="00000000" w:rsidR="00000000" w:rsidRPr="00000000">
        <w:rPr>
          <w:rtl w:val="0"/>
        </w:rPr>
        <w:t xml:space="preserve"> on the first, d</w:t>
      </w:r>
      <w:r w:rsidDel="00000000" w:rsidR="00000000" w:rsidRPr="00000000">
        <w:rPr>
          <w:rtl w:val="0"/>
        </w:rPr>
        <w:t xml:space="preserve">uring my gap year, I </w:t>
      </w:r>
      <w:ins w:author="Marisa Apostolidis" w:id="3" w:date="2022-02-26T10:49:52Z">
        <w:r w:rsidDel="00000000" w:rsidR="00000000" w:rsidRPr="00000000">
          <w:rPr>
            <w:rtl w:val="0"/>
          </w:rPr>
          <w:t xml:space="preserve">accepted an opportunity to work remotely</w:t>
        </w:r>
      </w:ins>
      <w:del w:author="Marisa Apostolidis" w:id="3" w:date="2022-02-26T10:49:52Z">
        <w:r w:rsidDel="00000000" w:rsidR="00000000" w:rsidRPr="00000000">
          <w:rPr>
            <w:rtl w:val="0"/>
          </w:rPr>
          <w:delText xml:space="preserve">worked</w:delText>
        </w:r>
      </w:del>
      <w:ins w:author="Marisa Apostolidis" w:id="4" w:date="2022-02-26T17:54:18Z">
        <w:r w:rsidDel="00000000" w:rsidR="00000000" w:rsidRPr="00000000">
          <w:rPr>
            <w:rtl w:val="0"/>
          </w:rPr>
          <w:t xml:space="preserve"> for</w:t>
        </w:r>
      </w:ins>
      <w:del w:author="Marisa Apostolidis" w:id="4" w:date="2022-02-26T17:54:18Z">
        <w:r w:rsidDel="00000000" w:rsidR="00000000" w:rsidRPr="00000000">
          <w:rPr>
            <w:rtl w:val="0"/>
          </w:rPr>
          <w:delText xml:space="preserve"> at</w:delText>
        </w:r>
      </w:del>
      <w:r w:rsidDel="00000000" w:rsidR="00000000" w:rsidRPr="00000000">
        <w:rPr>
          <w:rtl w:val="0"/>
        </w:rPr>
        <w:t xml:space="preserve"> a </w:t>
      </w:r>
      <w:r w:rsidDel="00000000" w:rsidR="00000000" w:rsidRPr="00000000">
        <w:rPr>
          <w:rtl w:val="0"/>
        </w:rPr>
        <w:t xml:space="preserve">VC firm in Boston</w:t>
      </w:r>
      <w:r w:rsidDel="00000000" w:rsidR="00000000" w:rsidRPr="00000000">
        <w:rPr>
          <w:rtl w:val="0"/>
        </w:rPr>
        <w:t xml:space="preserve">, where I had the chance to collaborate with </w:t>
      </w:r>
      <w:ins w:author="Marisa Apostolidis" w:id="5" w:date="2022-02-26T10:50:16Z">
        <w:r w:rsidDel="00000000" w:rsidR="00000000" w:rsidRPr="00000000">
          <w:rPr>
            <w:rtl w:val="0"/>
          </w:rPr>
          <w:t xml:space="preserve">various </w:t>
        </w:r>
      </w:ins>
      <w:ins w:author="Marisa Apostolidis" w:id="6" w:date="2022-02-26T17:54:57Z">
        <w:r w:rsidDel="00000000" w:rsidR="00000000" w:rsidRPr="00000000">
          <w:rPr>
            <w:rtl w:val="0"/>
          </w:rPr>
          <w:t xml:space="preserve">Yale students and alumni</w:t>
        </w:r>
      </w:ins>
      <w:ins w:author="Marisa Apostolidis" w:id="5" w:date="2022-02-26T10:50:16Z">
        <w:r w:rsidDel="00000000" w:rsidR="00000000" w:rsidRPr="00000000">
          <w:rPr>
            <w:rtl w:val="0"/>
            <w:rPrChange w:author="Marisa Apostolidis" w:id="7" w:date="2022-02-26T17:54:57Z">
              <w:rPr/>
            </w:rPrChange>
          </w:rPr>
          <w:t xml:space="preserve">, including </w:t>
        </w:r>
        <w:r w:rsidDel="00000000" w:rsidR="00000000" w:rsidRPr="00000000">
          <w:rPr>
            <w:rtl w:val="0"/>
          </w:rPr>
          <w:t xml:space="preserve">a </w:t>
        </w:r>
      </w:ins>
      <w:r w:rsidDel="00000000" w:rsidR="00000000" w:rsidRPr="00000000">
        <w:rPr>
          <w:rtl w:val="0"/>
        </w:rPr>
        <w:t xml:space="preserve">Yale undergraduate </w:t>
      </w:r>
      <w:del w:author="Marisa Apostolidis" w:id="8" w:date="2022-02-26T10:50:21Z">
        <w:r w:rsidDel="00000000" w:rsidR="00000000" w:rsidRPr="00000000">
          <w:rPr>
            <w:rtl w:val="0"/>
          </w:rPr>
          <w:delText xml:space="preserve">Anoushka Ramkumar </w:delText>
        </w:r>
      </w:del>
      <w:r w:rsidDel="00000000" w:rsidR="00000000" w:rsidRPr="00000000">
        <w:rPr>
          <w:rtl w:val="0"/>
        </w:rPr>
        <w:t xml:space="preserve">on sustainable housing startups and discuss Latin American Web3 startups with </w:t>
      </w:r>
      <w:ins w:author="Marisa Apostolidis" w:id="9" w:date="2022-02-26T10:50:30Z">
        <w:r w:rsidDel="00000000" w:rsidR="00000000" w:rsidRPr="00000000">
          <w:rPr>
            <w:rtl w:val="0"/>
          </w:rPr>
          <w:t xml:space="preserve">a </w:t>
        </w:r>
      </w:ins>
      <w:r w:rsidDel="00000000" w:rsidR="00000000" w:rsidRPr="00000000">
        <w:rPr>
          <w:rtl w:val="0"/>
        </w:rPr>
        <w:t xml:space="preserve">Yale alumnus</w:t>
      </w:r>
      <w:del w:author="Marisa Apostolidis" w:id="10" w:date="2022-02-26T10:50:34Z">
        <w:r w:rsidDel="00000000" w:rsidR="00000000" w:rsidRPr="00000000">
          <w:rPr>
            <w:rtl w:val="0"/>
          </w:rPr>
          <w:delText xml:space="preserve"> Bobby Kwon</w:delText>
        </w:r>
      </w:del>
      <w:del w:author="Marisa Apostolidis" w:id="6" w:date="2022-02-26T17:54:57Z">
        <w:r w:rsidDel="00000000" w:rsidR="00000000" w:rsidRPr="00000000">
          <w:rPr>
            <w:rtl w:val="0"/>
          </w:rPr>
          <w:delText xml:space="preserve">, among other Yale students and alumni</w:delText>
        </w:r>
      </w:del>
      <w:r w:rsidDel="00000000" w:rsidR="00000000" w:rsidRPr="00000000">
        <w:rPr>
          <w:rtl w:val="0"/>
        </w:rPr>
        <w:t xml:space="preserve">. When I saw their </w:t>
      </w:r>
      <w:commentRangeStart w:id="38"/>
      <w:commentRangeStart w:id="39"/>
      <w:commentRangeStart w:id="40"/>
      <w:r w:rsidDel="00000000" w:rsidR="00000000" w:rsidRPr="00000000">
        <w:rPr>
          <w:rtl w:val="0"/>
        </w:rPr>
        <w:t xml:space="preserve">level</w:t>
      </w:r>
      <w:commentRangeEnd w:id="38"/>
      <w:r w:rsidDel="00000000" w:rsidR="00000000" w:rsidRPr="00000000">
        <w:commentReference w:id="38"/>
      </w:r>
      <w:commentRangeEnd w:id="39"/>
      <w:r w:rsidDel="00000000" w:rsidR="00000000" w:rsidRPr="00000000">
        <w:commentReference w:id="39"/>
      </w:r>
      <w:commentRangeEnd w:id="40"/>
      <w:r w:rsidDel="00000000" w:rsidR="00000000" w:rsidRPr="00000000">
        <w:commentReference w:id="40"/>
      </w:r>
      <w:r w:rsidDel="00000000" w:rsidR="00000000" w:rsidRPr="00000000">
        <w:rPr>
          <w:rtl w:val="0"/>
        </w:rPr>
        <w:t xml:space="preserve"> and insight, I realized Yale would be the best place for me to reach my goals.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2012 The Globalist wrote a piece on Startup Chile (before it was widely known), stating that it was an up-and-coming version of Silicon Valley within South America</w:t>
      </w:r>
      <w:r w:rsidDel="00000000" w:rsidR="00000000" w:rsidRPr="00000000">
        <w:rPr>
          <w:rtl w:val="0"/>
        </w:rPr>
        <w:t xml:space="preserve">.</w:t>
      </w:r>
      <w:r w:rsidDel="00000000" w:rsidR="00000000" w:rsidRPr="00000000">
        <w:rPr>
          <w:rtl w:val="0"/>
        </w:rPr>
        <w:t xml:space="preserve"> I want to be in a place that recognizes the value of Latin American entrepreneurs and what they can do for the region and the world.</w:t>
      </w:r>
      <w:r w:rsidDel="00000000" w:rsidR="00000000" w:rsidRPr="00000000">
        <w:rPr>
          <w:rtl w:val="0"/>
        </w:rPr>
        <w:t xml:space="preserve"> </w:t>
      </w:r>
      <w:r w:rsidDel="00000000" w:rsidR="00000000" w:rsidRPr="00000000">
        <w:rPr>
          <w:rtl w:val="0"/>
        </w:rPr>
        <w:t xml:space="preserve">I can’t wait to join the Yale Entrepreneurial society and live out its mission of building “Diverse, scrappy &amp; unbounded” entrepreneurial endeavors.</w:t>
      </w:r>
      <w:r w:rsidDel="00000000" w:rsidR="00000000" w:rsidRPr="00000000">
        <w:rPr>
          <w:rtl w:val="0"/>
        </w:rPr>
        <w:t xml:space="preserve"> </w:t>
      </w:r>
      <w:r w:rsidDel="00000000" w:rsidR="00000000" w:rsidRPr="00000000">
        <w:rPr>
          <w:rtl w:val="0"/>
        </w:rPr>
        <w:t xml:space="preserve"> I want to beco</w:t>
      </w:r>
      <w:r w:rsidDel="00000000" w:rsidR="00000000" w:rsidRPr="00000000">
        <w:rPr>
          <w:rtl w:val="0"/>
        </w:rPr>
        <w:t xml:space="preserve">me involved in an ecosystem that so believes in its students and provides so much support to future investors and entrepreneurs, and to the companies incubated at the university, like Snackpass (YCombinator, A16Z) and Prepared (Thiel Fellowship). The access to thousands of alumni in the VC/startup space will </w:t>
      </w:r>
      <w:r w:rsidDel="00000000" w:rsidR="00000000" w:rsidRPr="00000000">
        <w:rPr>
          <w:rtl w:val="0"/>
        </w:rPr>
        <w:t xml:space="preserve">accelerate/step up </w:t>
      </w:r>
      <w:r w:rsidDel="00000000" w:rsidR="00000000" w:rsidRPr="00000000">
        <w:rPr>
          <w:rtl w:val="0"/>
        </w:rPr>
        <w:t xml:space="preserve">my development as an entrepreneur and investor. </w:t>
      </w:r>
      <w:r w:rsidDel="00000000" w:rsidR="00000000" w:rsidRPr="00000000">
        <w:rPr>
          <w:rtl w:val="0"/>
        </w:rPr>
        <w:t xml:space="preserve">Furthermore, </w:t>
      </w:r>
      <w:r w:rsidDel="00000000" w:rsidR="00000000" w:rsidRPr="00000000">
        <w:rPr>
          <w:rtl w:val="0"/>
        </w:rPr>
        <w:t xml:space="preserve">I look forward to continuing to develop my own startup, Recyco,</w:t>
      </w:r>
      <w:r w:rsidDel="00000000" w:rsidR="00000000" w:rsidRPr="00000000">
        <w:rPr>
          <w:rtl w:val="0"/>
        </w:rPr>
        <w:t xml:space="preserve"> and</w:t>
      </w:r>
      <w:r w:rsidDel="00000000" w:rsidR="00000000" w:rsidRPr="00000000">
        <w:rPr>
          <w:rtl w:val="0"/>
        </w:rPr>
        <w:t xml:space="preserve"> to participating in the Tsai CITY Summer fellowship as well as applying for the </w:t>
      </w:r>
      <w:r w:rsidDel="00000000" w:rsidR="00000000" w:rsidRPr="00000000">
        <w:rPr>
          <w:rtl w:val="0"/>
        </w:rPr>
        <w:t xml:space="preserve">Climate Change Innovation Grant.</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terms of my scientific training, in addition to the high-level coursework I know I will receive through the CS major, I look forward to engaging in </w:t>
      </w:r>
      <w:ins w:author="Marisa Apostolidis" w:id="11" w:date="2022-02-26T18:31:51Z">
        <w:r w:rsidDel="00000000" w:rsidR="00000000" w:rsidRPr="00000000">
          <w:rPr>
            <w:rtl w:val="0"/>
          </w:rPr>
          <w:t xml:space="preserve">cutting-edge</w:t>
        </w:r>
      </w:ins>
      <w:del w:author="Marisa Apostolidis" w:id="11" w:date="2022-02-26T18:31:51Z">
        <w:r w:rsidDel="00000000" w:rsidR="00000000" w:rsidRPr="00000000">
          <w:rPr>
            <w:rtl w:val="0"/>
          </w:rPr>
          <w:delText xml:space="preserve">forward-looking</w:delText>
        </w:r>
      </w:del>
      <w:r w:rsidDel="00000000" w:rsidR="00000000" w:rsidRPr="00000000">
        <w:rPr>
          <w:rtl w:val="0"/>
        </w:rPr>
        <w:t xml:space="preserve"> Machine Learning </w:t>
      </w:r>
      <w:ins w:author="Marisa Apostolidis" w:id="12" w:date="2022-02-26T18:31:41Z">
        <w:r w:rsidDel="00000000" w:rsidR="00000000" w:rsidRPr="00000000">
          <w:rPr>
            <w:rtl w:val="0"/>
          </w:rPr>
          <w:t xml:space="preserve">(ML) </w:t>
        </w:r>
      </w:ins>
      <w:r w:rsidDel="00000000" w:rsidR="00000000" w:rsidRPr="00000000">
        <w:rPr>
          <w:rtl w:val="0"/>
        </w:rPr>
        <w:t xml:space="preserve">research, such as that being carried out in the Intelligent Computing Lab. I </w:t>
      </w:r>
      <w:ins w:author="Marisa Apostolidis" w:id="13" w:date="2022-02-26T18:32:13Z">
        <w:r w:rsidDel="00000000" w:rsidR="00000000" w:rsidRPr="00000000">
          <w:rPr>
            <w:rtl w:val="0"/>
          </w:rPr>
          <w:t xml:space="preserve">am fascinated by</w:t>
        </w:r>
      </w:ins>
      <w:del w:author="Marisa Apostolidis" w:id="13" w:date="2022-02-26T18:32:13Z">
        <w:r w:rsidDel="00000000" w:rsidR="00000000" w:rsidRPr="00000000">
          <w:rPr>
            <w:rtl w:val="0"/>
          </w:rPr>
          <w:delText xml:space="preserve">find</w:delText>
        </w:r>
      </w:del>
      <w:r w:rsidDel="00000000" w:rsidR="00000000" w:rsidRPr="00000000">
        <w:rPr>
          <w:rtl w:val="0"/>
        </w:rPr>
        <w:t xml:space="preserve"> their algorithm-hardware co-design approach</w:t>
      </w:r>
      <w:del w:author="Marisa Apostolidis" w:id="14" w:date="2022-02-26T18:32:20Z">
        <w:r w:rsidDel="00000000" w:rsidR="00000000" w:rsidRPr="00000000">
          <w:rPr>
            <w:rtl w:val="0"/>
          </w:rPr>
          <w:delText xml:space="preserve"> fascinating</w:delText>
        </w:r>
      </w:del>
      <w:r w:rsidDel="00000000" w:rsidR="00000000" w:rsidRPr="00000000">
        <w:rPr>
          <w:rtl w:val="0"/>
        </w:rPr>
        <w:t xml:space="preserve">. With the ever-increasing size and complexity of ML algorithms, we will need </w:t>
      </w:r>
      <w:ins w:author="Marisa Apostolidis" w:id="15" w:date="2022-02-26T18:32:59Z">
        <w:r w:rsidDel="00000000" w:rsidR="00000000" w:rsidRPr="00000000">
          <w:rPr>
            <w:rtl w:val="0"/>
          </w:rPr>
          <w:t xml:space="preserve">not only</w:t>
        </w:r>
      </w:ins>
      <w:del w:author="Marisa Apostolidis" w:id="15" w:date="2022-02-26T18:32:59Z">
        <w:r w:rsidDel="00000000" w:rsidR="00000000" w:rsidRPr="00000000">
          <w:rPr>
            <w:rtl w:val="0"/>
          </w:rPr>
          <w:delText xml:space="preserve">more than just</w:delText>
        </w:r>
      </w:del>
      <w:r w:rsidDel="00000000" w:rsidR="00000000" w:rsidRPr="00000000">
        <w:rPr>
          <w:rtl w:val="0"/>
        </w:rPr>
        <w:t xml:space="preserve"> a general increase in computing power</w:t>
      </w:r>
      <w:ins w:author="Marisa Apostolidis" w:id="16" w:date="2022-02-26T18:33:05Z">
        <w:r w:rsidDel="00000000" w:rsidR="00000000" w:rsidRPr="00000000">
          <w:rPr>
            <w:rtl w:val="0"/>
          </w:rPr>
          <w:t xml:space="preserve"> but also</w:t>
        </w:r>
      </w:ins>
      <w:del w:author="Marisa Apostolidis" w:id="16" w:date="2022-02-26T18:33:05Z">
        <w:r w:rsidDel="00000000" w:rsidR="00000000" w:rsidRPr="00000000">
          <w:rPr>
            <w:rtl w:val="0"/>
          </w:rPr>
          <w:delText xml:space="preserve">. We will need</w:delText>
        </w:r>
      </w:del>
      <w:r w:rsidDel="00000000" w:rsidR="00000000" w:rsidRPr="00000000">
        <w:rPr>
          <w:rtl w:val="0"/>
        </w:rPr>
        <w:t xml:space="preserve"> custom processors designed specifically to accelerate those processes, such as the ones being built at the lab.</w:t>
      </w:r>
      <w:commentRangeStart w:id="41"/>
      <w:r w:rsidDel="00000000" w:rsidR="00000000" w:rsidRPr="00000000">
        <w:rPr>
          <w:rtl w:val="0"/>
        </w:rPr>
      </w:r>
    </w:p>
    <w:p w:rsidR="00000000" w:rsidDel="00000000" w:rsidP="00000000" w:rsidRDefault="00000000" w:rsidRPr="00000000" w14:paraId="00000060">
      <w:pPr>
        <w:rPr/>
      </w:pP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Thanks to Yale’s strong liberal arts program,</w:t>
      </w:r>
      <w:r w:rsidDel="00000000" w:rsidR="00000000" w:rsidRPr="00000000">
        <w:rPr>
          <w:rtl w:val="0"/>
        </w:rPr>
        <w:t xml:space="preserve"> </w:t>
      </w:r>
      <w:ins w:author="Marisa Apostolidis" w:id="17" w:date="2022-02-26T18:34:37Z">
        <w:r w:rsidDel="00000000" w:rsidR="00000000" w:rsidRPr="00000000">
          <w:rPr>
            <w:rtl w:val="0"/>
          </w:rPr>
          <w:t xml:space="preserve">I will also be able to gain the working understanding I need of how Argentina and other developing countries fit into the global economy. </w:t>
        </w:r>
      </w:ins>
      <w:r w:rsidDel="00000000" w:rsidR="00000000" w:rsidRPr="00000000">
        <w:rPr>
          <w:rtl w:val="0"/>
        </w:rPr>
        <w:t xml:space="preserve">I’ll be able to take, for example, ____, so I can supplement my </w:t>
      </w:r>
      <w:r w:rsidDel="00000000" w:rsidR="00000000" w:rsidRPr="00000000">
        <w:rPr>
          <w:rtl w:val="0"/>
        </w:rPr>
        <w:t xml:space="preserve">technological training</w:t>
      </w:r>
      <w:r w:rsidDel="00000000" w:rsidR="00000000" w:rsidRPr="00000000">
        <w:rPr>
          <w:rtl w:val="0"/>
        </w:rPr>
        <w:t xml:space="preserve"> with a foundation in international political economy. </w:t>
      </w:r>
      <w:commentRangeStart w:id="42"/>
      <w:commentRangeStart w:id="43"/>
      <w:commentRangeStart w:id="44"/>
      <w:r w:rsidDel="00000000" w:rsidR="00000000" w:rsidRPr="00000000">
        <w:rPr>
          <w:rtl w:val="0"/>
        </w:rPr>
        <w:t xml:space="preserve">I also plan to take advantage of programs</w:t>
      </w:r>
      <w:r w:rsidDel="00000000" w:rsidR="00000000" w:rsidRPr="00000000">
        <w:rPr>
          <w:rtl w:val="0"/>
        </w:rPr>
        <w:t xml:space="preserve"> like the Alternative Spring Break La Casa Cultural organized in 2018 and 2019 to help hurricane relief in Puerto Rico so I can get firsthand experience in </w:t>
      </w:r>
      <w:commentRangeStart w:id="45"/>
      <w:r w:rsidDel="00000000" w:rsidR="00000000" w:rsidRPr="00000000">
        <w:rPr>
          <w:rtl w:val="0"/>
        </w:rPr>
        <w:t xml:space="preserve">stimulating economic development</w:t>
      </w:r>
      <w:commentRangeEnd w:id="45"/>
      <w:r w:rsidDel="00000000" w:rsidR="00000000" w:rsidRPr="00000000">
        <w:commentReference w:id="45"/>
      </w:r>
      <w:r w:rsidDel="00000000" w:rsidR="00000000" w:rsidRPr="00000000">
        <w:rPr>
          <w:rtl w:val="0"/>
        </w:rPr>
        <w:t xml:space="preserve"> in </w:t>
      </w:r>
      <w:r w:rsidDel="00000000" w:rsidR="00000000" w:rsidRPr="00000000">
        <w:rPr>
          <w:rtl w:val="0"/>
        </w:rPr>
        <w:t xml:space="preserve">Latin American</w:t>
      </w:r>
      <w:r w:rsidDel="00000000" w:rsidR="00000000" w:rsidRPr="00000000">
        <w:rPr>
          <w:rtl w:val="0"/>
        </w:rPr>
        <w:t xml:space="preserve"> countries even before I finish school.</w:t>
      </w:r>
      <w:commentRangeEnd w:id="42"/>
      <w:r w:rsidDel="00000000" w:rsidR="00000000" w:rsidRPr="00000000">
        <w:commentReference w:id="42"/>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t xml:space="preserve"> I intend to be active in the Club of Argentine Students, and I look forward to interacting with my new peers from other developing countries at Yale and establishing connections with them for future collaborations. </w:t>
      </w:r>
      <w:r w:rsidDel="00000000" w:rsidR="00000000" w:rsidRPr="00000000">
        <w:rPr>
          <w:rtl w:val="0"/>
        </w:rPr>
        <w:t xml:space="preserve">I also hope to serve as an undergraduate liaison for the Greenberg World Fellows program to expand my understanding of circumstances around the globe. The program has included Argentines I admire, like Martín Lousteau, who fought extensively to lower inflation and stabilize the prices of the basic basket of goods as Minister of Economics and Senator, and Facundo Garretón, founder and investor in some of the biggest Latin American startups.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When I say I am from Argentina, many assume that I must love soccer, asados, and alfajores and instinctively greet everyone with a hug. I actually do– but being Argentinian means much more to me. </w:t>
      </w:r>
      <w:commentRangeStart w:id="46"/>
      <w:r w:rsidDel="00000000" w:rsidR="00000000" w:rsidRPr="00000000">
        <w:rPr>
          <w:rtl w:val="0"/>
        </w:rPr>
        <w:t xml:space="preserve">I can’t wait to learn from my new friends’ experiences at Yale and share mine while we work on solving interesting and complex problems.</w:t>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064">
      <w:pPr>
        <w:pStyle w:val="Heading1"/>
        <w:rPr/>
      </w:pPr>
      <w:bookmarkStart w:colFirst="0" w:colLast="0" w:name="_o1f55xc25ljb" w:id="5"/>
      <w:bookmarkEnd w:id="5"/>
      <w:r w:rsidDel="00000000" w:rsidR="00000000" w:rsidRPr="00000000">
        <w:rPr>
          <w:rtl w:val="0"/>
        </w:rPr>
        <w:t xml:space="preserve">Cool sentences bank</w:t>
      </w:r>
      <w:r w:rsidDel="00000000" w:rsidR="00000000" w:rsidRPr="00000000">
        <w:rPr>
          <w:rtl w:val="0"/>
        </w:rPr>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I was born to a Spanish-Italian family, went to a Catholic primary school, and then moved to Chinatown to go to a Jewish high school.</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I believe my experience growing up in Argentina provides me with a unique perspective that can provide new viewpoints and solutions for the complex discussions being held at Yale.</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Argentina has given me a lot: my friends, my curiosity, my hunger, my persistence. Now she needs me.</w:t>
      </w:r>
    </w:p>
    <w:p w:rsidR="00000000" w:rsidDel="00000000" w:rsidP="00000000" w:rsidRDefault="00000000" w:rsidRPr="00000000" w14:paraId="00000068">
      <w:pPr>
        <w:numPr>
          <w:ilvl w:val="0"/>
          <w:numId w:val="2"/>
        </w:numPr>
        <w:ind w:left="720" w:hanging="360"/>
      </w:pPr>
      <w:commentRangeStart w:id="47"/>
      <w:r w:rsidDel="00000000" w:rsidR="00000000" w:rsidRPr="00000000">
        <w:rPr>
          <w:rtl w:val="0"/>
        </w:rPr>
        <w:t xml:space="preserve">Argentinians also take friendship very seriously, and if I had to name what is most important to me, I would have to say my friends. // I am gonna be a very loyal friend to my new friends -&gt; rewrite</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pPr>
      <w:bookmarkStart w:colFirst="0" w:colLast="0" w:name="_sn0npwe5ji7h" w:id="6"/>
      <w:bookmarkEnd w:id="6"/>
      <w:r w:rsidDel="00000000" w:rsidR="00000000" w:rsidRPr="00000000">
        <w:rPr>
          <w:rtl w:val="0"/>
        </w:rPr>
        <w:t xml:space="preserve">Versión 3 (</w:t>
      </w:r>
      <w:r w:rsidDel="00000000" w:rsidR="00000000" w:rsidRPr="00000000">
        <w:rPr>
          <w:rtl w:val="0"/>
        </w:rPr>
        <w:t xml:space="preserve">Posible versión limpia)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Two years ago my three best friends and I made a pact: come to the U.S., learn all we can, connect with people from around the world, develop ourselves professionally, and then go back to Argentina to help our country attain sustainable growth.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My first step to fulfill the pact was to pursue technical training</w:t>
      </w:r>
      <w:r w:rsidDel="00000000" w:rsidR="00000000" w:rsidRPr="00000000">
        <w:rPr>
          <w:rtl w:val="0"/>
        </w:rPr>
        <w:t xml:space="preserve"> at Rice</w:t>
      </w:r>
      <w:r w:rsidDel="00000000" w:rsidR="00000000" w:rsidRPr="00000000">
        <w:rPr>
          <w:rtl w:val="0"/>
        </w:rPr>
        <w:t xml:space="preserve"> University. However,  I have come to realize that its culture is not the best fit for me. To reach my goals, I need an atmosphere like Yale’s, with a good balance between students who are passionate about technological innovation AND who are anxious to materialize their innovations through startups. In addition, Yale has a larger international– and especially Latin American– student community, and so I would have more chances to connect with classmates who know firsthand what life is like in Latin America and who share my commitment to the region. Furthermore, I know that Yale offers more financial aid to international students, which would alleviate the financial stress my family is experiencing due to Argentina's inflation and </w:t>
      </w:r>
      <w:r w:rsidDel="00000000" w:rsidR="00000000" w:rsidRPr="00000000">
        <w:rPr>
          <w:rtl w:val="0"/>
        </w:rPr>
        <w:t xml:space="preserve">economic instability</w:t>
      </w: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What’s more</w:t>
      </w:r>
      <w:r w:rsidDel="00000000" w:rsidR="00000000" w:rsidRPr="00000000">
        <w:rPr>
          <w:rtl w:val="0"/>
        </w:rPr>
        <w:t xml:space="preserve">, d</w:t>
      </w:r>
      <w:r w:rsidDel="00000000" w:rsidR="00000000" w:rsidRPr="00000000">
        <w:rPr>
          <w:rtl w:val="0"/>
        </w:rPr>
        <w:t xml:space="preserve">uring my gap year,</w:t>
      </w:r>
      <w:r w:rsidDel="00000000" w:rsidR="00000000" w:rsidRPr="00000000">
        <w:rPr>
          <w:rtl w:val="0"/>
        </w:rPr>
        <w:t xml:space="preserve"> I accepted an opportunity to work remotely</w:t>
      </w:r>
      <w:r w:rsidDel="00000000" w:rsidR="00000000" w:rsidRPr="00000000">
        <w:rPr>
          <w:rtl w:val="0"/>
        </w:rPr>
        <w:t xml:space="preserve"> for Romulus Capital, a </w:t>
      </w:r>
      <w:r w:rsidDel="00000000" w:rsidR="00000000" w:rsidRPr="00000000">
        <w:rPr>
          <w:rtl w:val="0"/>
        </w:rPr>
        <w:t xml:space="preserve">VC firm in Boston</w:t>
      </w:r>
      <w:r w:rsidDel="00000000" w:rsidR="00000000" w:rsidRPr="00000000">
        <w:rPr>
          <w:rtl w:val="0"/>
        </w:rPr>
        <w:t xml:space="preserve">, where I had the chance to collaborate with various Yale students and alumni, including a Yale undergraduate</w:t>
      </w:r>
      <w:r w:rsidDel="00000000" w:rsidR="00000000" w:rsidRPr="00000000">
        <w:rPr>
          <w:rtl w:val="0"/>
        </w:rPr>
        <w:t xml:space="preserve"> </w:t>
      </w:r>
      <w:r w:rsidDel="00000000" w:rsidR="00000000" w:rsidRPr="00000000">
        <w:rPr>
          <w:rtl w:val="0"/>
        </w:rPr>
        <w:t xml:space="preserve">on sustainable housing startups, and to discuss Latin American Web3 startups with a Yale alumnus</w:t>
      </w:r>
      <w:r w:rsidDel="00000000" w:rsidR="00000000" w:rsidRPr="00000000">
        <w:rPr>
          <w:rtl w:val="0"/>
        </w:rPr>
        <w:t xml:space="preserve">. Remembering </w:t>
      </w:r>
      <w:r w:rsidDel="00000000" w:rsidR="00000000" w:rsidRPr="00000000">
        <w:rPr>
          <w:rtl w:val="0"/>
        </w:rPr>
        <w:t xml:space="preserve">their expertise and insight, I realized Yale would be the best place for me to reach my goals.</w:t>
      </w:r>
      <w:r w:rsidDel="00000000" w:rsidR="00000000" w:rsidRPr="00000000">
        <w:rPr>
          <w:rtl w:val="0"/>
        </w:rPr>
      </w:r>
    </w:p>
    <w:p w:rsidR="00000000" w:rsidDel="00000000" w:rsidP="00000000" w:rsidRDefault="00000000" w:rsidRPr="00000000" w14:paraId="00000072">
      <w:pPr>
        <w:rPr>
          <w:color w:val="0000ff"/>
        </w:rPr>
      </w:pPr>
      <w:r w:rsidDel="00000000" w:rsidR="00000000" w:rsidRPr="00000000">
        <w:rPr>
          <w:color w:val="0000ff"/>
          <w:rtl w:val="0"/>
        </w:rPr>
        <w:t xml:space="preserve">To begin chipping away at on the first, d</w:t>
      </w:r>
      <w:r w:rsidDel="00000000" w:rsidR="00000000" w:rsidRPr="00000000">
        <w:rPr>
          <w:color w:val="0000ff"/>
          <w:rtl w:val="0"/>
        </w:rPr>
        <w:t xml:space="preserve">uring my gap year, I accepted an opportunity to work remotely for at a </w:t>
      </w:r>
      <w:r w:rsidDel="00000000" w:rsidR="00000000" w:rsidRPr="00000000">
        <w:rPr>
          <w:color w:val="0000ff"/>
          <w:rtl w:val="0"/>
        </w:rPr>
        <w:t xml:space="preserve">VC firm in Boston</w:t>
      </w:r>
      <w:r w:rsidDel="00000000" w:rsidR="00000000" w:rsidRPr="00000000">
        <w:rPr>
          <w:color w:val="0000ff"/>
          <w:rtl w:val="0"/>
        </w:rPr>
        <w:t xml:space="preserve">, where I had the chance to collaborate with various Yale students and alumni, including a Yale undergraduate </w:t>
      </w:r>
      <w:r w:rsidDel="00000000" w:rsidR="00000000" w:rsidRPr="00000000">
        <w:rPr>
          <w:color w:val="0000ff"/>
          <w:rtl w:val="0"/>
        </w:rPr>
        <w:t xml:space="preserve">Anoushka Ramkumar on sustainable housing startups and discuss Latin American Web3 startups with a Yale alumnus Bobby Kwon</w:t>
      </w:r>
      <w:r w:rsidDel="00000000" w:rsidR="00000000" w:rsidRPr="00000000">
        <w:rPr>
          <w:color w:val="0000ff"/>
          <w:rtl w:val="0"/>
        </w:rPr>
        <w:t xml:space="preserve">, among other Yale students and alumni. When I saw their </w:t>
      </w:r>
      <w:commentRangeStart w:id="48"/>
      <w:commentRangeStart w:id="49"/>
      <w:commentRangeStart w:id="50"/>
      <w:r w:rsidDel="00000000" w:rsidR="00000000" w:rsidRPr="00000000">
        <w:rPr>
          <w:color w:val="0000ff"/>
          <w:rtl w:val="0"/>
        </w:rPr>
        <w:t xml:space="preserve">level</w:t>
      </w:r>
      <w:commentRangeEnd w:id="48"/>
      <w:r w:rsidDel="00000000" w:rsidR="00000000" w:rsidRPr="00000000">
        <w:commentReference w:id="48"/>
      </w:r>
      <w:commentRangeEnd w:id="49"/>
      <w:r w:rsidDel="00000000" w:rsidR="00000000" w:rsidRPr="00000000">
        <w:commentReference w:id="49"/>
      </w:r>
      <w:commentRangeEnd w:id="50"/>
      <w:r w:rsidDel="00000000" w:rsidR="00000000" w:rsidRPr="00000000">
        <w:commentReference w:id="50"/>
      </w:r>
      <w:r w:rsidDel="00000000" w:rsidR="00000000" w:rsidRPr="00000000">
        <w:rPr>
          <w:color w:val="0000ff"/>
          <w:rtl w:val="0"/>
        </w:rPr>
        <w:t xml:space="preserve"> and insight, I realized Yale would be the best place for me to reach my goals.</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Then I came across </w:t>
      </w:r>
      <w:r w:rsidDel="00000000" w:rsidR="00000000" w:rsidRPr="00000000">
        <w:rPr>
          <w:rtl w:val="0"/>
        </w:rPr>
        <w:t xml:space="preserve">a piece in The Globalist from 2012 on Startup Chile (before it was widely known), stating that it was an up-and-coming version of Silicon Valley within South America</w:t>
      </w:r>
      <w:r w:rsidDel="00000000" w:rsidR="00000000" w:rsidRPr="00000000">
        <w:rPr>
          <w:rtl w:val="0"/>
        </w:rPr>
        <w:t xml:space="preserve">.</w:t>
      </w:r>
      <w:r w:rsidDel="00000000" w:rsidR="00000000" w:rsidRPr="00000000">
        <w:rPr>
          <w:rtl w:val="0"/>
        </w:rPr>
        <w:t xml:space="preserve"> I want to be in a place that 10 years ago was already able to recognize the value of Latin American accelerators and entrepreneurs and what they can do for the region and the world.</w:t>
      </w:r>
      <w:r w:rsidDel="00000000" w:rsidR="00000000" w:rsidRPr="00000000">
        <w:rPr>
          <w:rtl w:val="0"/>
        </w:rPr>
        <w:t xml:space="preserve"> </w:t>
      </w:r>
      <w:r w:rsidDel="00000000" w:rsidR="00000000" w:rsidRPr="00000000">
        <w:rPr>
          <w:rtl w:val="0"/>
        </w:rPr>
        <w:t xml:space="preserve">I can’t wait to join the Yale Entrepreneurial society and live out its mission of building “diverse, scrappy &amp; unbounded” entrepreneurial endeavors.</w:t>
      </w:r>
      <w:r w:rsidDel="00000000" w:rsidR="00000000" w:rsidRPr="00000000">
        <w:rPr>
          <w:rtl w:val="0"/>
        </w:rPr>
        <w:t xml:space="preserve"> </w:t>
      </w:r>
      <w:r w:rsidDel="00000000" w:rsidR="00000000" w:rsidRPr="00000000">
        <w:rPr>
          <w:rtl w:val="0"/>
        </w:rPr>
        <w:t xml:space="preserve"> I want to beco</w:t>
      </w:r>
      <w:r w:rsidDel="00000000" w:rsidR="00000000" w:rsidRPr="00000000">
        <w:rPr>
          <w:rtl w:val="0"/>
        </w:rPr>
        <w:t xml:space="preserve">me involved in an ecosystem that so believes in its students and provides so much support to future investors</w:t>
      </w:r>
      <w:ins w:author="Marisa Apostolidis" w:id="18" w:date="2022-02-27T11:08:17Z">
        <w:r w:rsidDel="00000000" w:rsidR="00000000" w:rsidRPr="00000000">
          <w:rPr>
            <w:rtl w:val="0"/>
          </w:rPr>
          <w:t xml:space="preserve">,</w:t>
        </w:r>
      </w:ins>
      <w:r w:rsidDel="00000000" w:rsidR="00000000" w:rsidRPr="00000000">
        <w:rPr>
          <w:rtl w:val="0"/>
        </w:rPr>
        <w:t xml:space="preserve"> </w:t>
      </w:r>
      <w:del w:author="Marisa Apostolidis" w:id="19" w:date="2022-02-27T11:08:11Z">
        <w:r w:rsidDel="00000000" w:rsidR="00000000" w:rsidRPr="00000000">
          <w:rPr>
            <w:rtl w:val="0"/>
          </w:rPr>
          <w:delText xml:space="preserve">and </w:delText>
        </w:r>
      </w:del>
      <w:r w:rsidDel="00000000" w:rsidR="00000000" w:rsidRPr="00000000">
        <w:rPr>
          <w:rtl w:val="0"/>
        </w:rPr>
        <w:t xml:space="preserve">entrepreneurs, and </w:t>
      </w:r>
      <w:del w:author="Marisa Apostolidis" w:id="20" w:date="2022-02-27T11:08:29Z">
        <w:r w:rsidDel="00000000" w:rsidR="00000000" w:rsidRPr="00000000">
          <w:rPr>
            <w:rtl w:val="0"/>
          </w:rPr>
          <w:delText xml:space="preserve">to </w:delText>
        </w:r>
      </w:del>
      <w:r w:rsidDel="00000000" w:rsidR="00000000" w:rsidRPr="00000000">
        <w:rPr>
          <w:rtl w:val="0"/>
        </w:rPr>
        <w:t xml:space="preserve">the companies incubated at the university, like Snackpass (YCombinator, A16Z) and Prepared (Thiel Fellowship). The access to thousands of alumni in the VC/startup space will </w:t>
      </w:r>
      <w:r w:rsidDel="00000000" w:rsidR="00000000" w:rsidRPr="00000000">
        <w:rPr>
          <w:rtl w:val="0"/>
        </w:rPr>
        <w:t xml:space="preserve">accelerate </w:t>
      </w:r>
      <w:r w:rsidDel="00000000" w:rsidR="00000000" w:rsidRPr="00000000">
        <w:rPr>
          <w:rtl w:val="0"/>
        </w:rPr>
        <w:t xml:space="preserve">my development as an entrepreneur and investor. </w:t>
      </w:r>
      <w:r w:rsidDel="00000000" w:rsidR="00000000" w:rsidRPr="00000000">
        <w:rPr>
          <w:rtl w:val="0"/>
        </w:rPr>
        <w:t xml:space="preserve">Furthermore, </w:t>
      </w:r>
      <w:r w:rsidDel="00000000" w:rsidR="00000000" w:rsidRPr="00000000">
        <w:rPr>
          <w:rtl w:val="0"/>
        </w:rPr>
        <w:t xml:space="preserve">I look forward to continuing to develop my own startup, Recyco,</w:t>
      </w:r>
      <w:r w:rsidDel="00000000" w:rsidR="00000000" w:rsidRPr="00000000">
        <w:rPr>
          <w:rtl w:val="0"/>
        </w:rPr>
        <w:t xml:space="preserve"> and</w:t>
      </w:r>
      <w:r w:rsidDel="00000000" w:rsidR="00000000" w:rsidRPr="00000000">
        <w:rPr>
          <w:rtl w:val="0"/>
        </w:rPr>
        <w:t xml:space="preserve"> to participating in the Tsai CITY Summer fellowship as well as applying for the </w:t>
      </w:r>
      <w:r w:rsidDel="00000000" w:rsidR="00000000" w:rsidRPr="00000000">
        <w:rPr>
          <w:rtl w:val="0"/>
        </w:rPr>
        <w:t xml:space="preserve">Climate Change Innovation Grant.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In terms of my scientific training, in addition to the high-level coursework I know I will receive through the CS major, I look forward to engaging in cutting-edge Machine Learning (ML) research, such as that being carried out in the Intelligent Computing Lab. I am fascinated by their algorithm-hardware co-design approach. With the ever-increasing size and complexity of ML algorithms, we will need not only a general increase in computing power but also custom processors designed specifically to accelerate those processes, such as the ones being built at the lab.&lt;INSERT PROFESSOR’S/RESEARCH GROUP NAME AT THE LAB&gt;</w:t>
      </w:r>
      <w:commentRangeStart w:id="51"/>
      <w:r w:rsidDel="00000000" w:rsidR="00000000" w:rsidRPr="00000000">
        <w:rPr>
          <w:rtl w:val="0"/>
        </w:rPr>
      </w:r>
    </w:p>
    <w:p w:rsidR="00000000" w:rsidDel="00000000" w:rsidP="00000000" w:rsidRDefault="00000000" w:rsidRPr="00000000" w14:paraId="00000077">
      <w:pPr>
        <w:rPr/>
      </w:pP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Thanks to Yale’s strong liberal arts program,</w:t>
      </w:r>
      <w:r w:rsidDel="00000000" w:rsidR="00000000" w:rsidRPr="00000000">
        <w:rPr>
          <w:rtl w:val="0"/>
        </w:rPr>
        <w:t xml:space="preserve"> I will also be able to gain the working understanding I need of how Argentina and other developing countries fit into the global economy. I’ll be able to take, for example, ____, so I can supplement my </w:t>
      </w:r>
      <w:r w:rsidDel="00000000" w:rsidR="00000000" w:rsidRPr="00000000">
        <w:rPr>
          <w:rtl w:val="0"/>
        </w:rPr>
        <w:t xml:space="preserve">technological training</w:t>
      </w:r>
      <w:r w:rsidDel="00000000" w:rsidR="00000000" w:rsidRPr="00000000">
        <w:rPr>
          <w:rtl w:val="0"/>
        </w:rPr>
        <w:t xml:space="preserve"> with a foundation in international political economy. </w:t>
      </w:r>
      <w:commentRangeStart w:id="52"/>
      <w:commentRangeStart w:id="53"/>
      <w:commentRangeStart w:id="54"/>
      <w:r w:rsidDel="00000000" w:rsidR="00000000" w:rsidRPr="00000000">
        <w:rPr>
          <w:rtl w:val="0"/>
        </w:rPr>
        <w:t xml:space="preserve">I also plan to take advantage of programs</w:t>
      </w:r>
      <w:r w:rsidDel="00000000" w:rsidR="00000000" w:rsidRPr="00000000">
        <w:rPr>
          <w:rtl w:val="0"/>
        </w:rPr>
        <w:t xml:space="preserve"> like the Alternative Spring Break La Casa Cultural organized in 2018 and 2019 to help hurricane relief in Puerto Rico so I can get firsthand experience in </w:t>
      </w:r>
      <w:commentRangeStart w:id="55"/>
      <w:r w:rsidDel="00000000" w:rsidR="00000000" w:rsidRPr="00000000">
        <w:rPr>
          <w:rtl w:val="0"/>
        </w:rPr>
        <w:t xml:space="preserve">stimulating economic development</w:t>
      </w:r>
      <w:commentRangeEnd w:id="55"/>
      <w:r w:rsidDel="00000000" w:rsidR="00000000" w:rsidRPr="00000000">
        <w:commentReference w:id="55"/>
      </w:r>
      <w:r w:rsidDel="00000000" w:rsidR="00000000" w:rsidRPr="00000000">
        <w:rPr>
          <w:rtl w:val="0"/>
        </w:rPr>
        <w:t xml:space="preserve"> in </w:t>
      </w:r>
      <w:r w:rsidDel="00000000" w:rsidR="00000000" w:rsidRPr="00000000">
        <w:rPr>
          <w:rtl w:val="0"/>
        </w:rPr>
        <w:t xml:space="preserve">Latin American</w:t>
      </w:r>
      <w:r w:rsidDel="00000000" w:rsidR="00000000" w:rsidRPr="00000000">
        <w:rPr>
          <w:rtl w:val="0"/>
        </w:rPr>
        <w:t xml:space="preserve"> countries even before I finish school.</w:t>
      </w:r>
      <w:commentRangeEnd w:id="52"/>
      <w:r w:rsidDel="00000000" w:rsidR="00000000" w:rsidRPr="00000000">
        <w:commentReference w:id="52"/>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t xml:space="preserve"> I intend to be active in the Club of Argentine Students, and I look forward to interacting with my new peers from other developing countries at Yale and establishing connections with them for future collaborations. </w:t>
      </w:r>
      <w:r w:rsidDel="00000000" w:rsidR="00000000" w:rsidRPr="00000000">
        <w:rPr>
          <w:rtl w:val="0"/>
        </w:rPr>
        <w:t xml:space="preserve">I also hope to serve as an undergraduate liaison for the Greenberg World Fellows program to expand my understanding of circumstances around the globe. The program has included Argentines I admire, like Martín Lousteau, who fought extensively to lower inflation and stabilize the prices of the basic basket of goods when he was Minister of Economics and Senator, and Facundo Garretón, founder and investor of some of the biggest Latin American startups.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When I say I am from Argentina, many assume that I must love soccer, asados, and alfajores and instinctively greet everyone with a hug. I actually do.</w:t>
      </w:r>
      <w:r w:rsidDel="00000000" w:rsidR="00000000" w:rsidRPr="00000000">
        <w:rPr>
          <w:rtl w:val="0"/>
        </w:rPr>
        <w:t xml:space="preserve"> What many probably don’t know is that s</w:t>
      </w:r>
      <w:r w:rsidDel="00000000" w:rsidR="00000000" w:rsidRPr="00000000">
        <w:rPr>
          <w:rtl w:val="0"/>
        </w:rPr>
        <w:t xml:space="preserve">ince I was thirteen I have known the </w:t>
      </w:r>
      <w:ins w:author="Marisa Apostolidis" w:id="21" w:date="2022-02-27T22:19:10Z">
        <w:r w:rsidDel="00000000" w:rsidR="00000000" w:rsidRPr="00000000">
          <w:rPr>
            <w:rtl w:val="0"/>
          </w:rPr>
          <w:t xml:space="preserve">exchange</w:t>
        </w:r>
      </w:ins>
      <w:del w:author="Marisa Apostolidis" w:id="21" w:date="2022-02-27T22:19:10Z">
        <w:r w:rsidDel="00000000" w:rsidR="00000000" w:rsidRPr="00000000">
          <w:rPr>
            <w:rtl w:val="0"/>
          </w:rPr>
          <w:delText xml:space="preserve">conversion</w:delText>
        </w:r>
      </w:del>
      <w:r w:rsidDel="00000000" w:rsidR="00000000" w:rsidRPr="00000000">
        <w:rPr>
          <w:rtl w:val="0"/>
        </w:rPr>
        <w:t xml:space="preserve"> rate between pesos and dollars because in Argentina your savings consistently lose value due to chronic inflation. Amid such instability, the best-laid plans can easily come undone or at least get derailed, even if you work hard. </w:t>
      </w:r>
      <w:r w:rsidDel="00000000" w:rsidR="00000000" w:rsidRPr="00000000">
        <w:rPr>
          <w:rtl w:val="0"/>
        </w:rPr>
        <w:t xml:space="preserve">This very situation, however, also</w:t>
      </w:r>
      <w:r w:rsidDel="00000000" w:rsidR="00000000" w:rsidRPr="00000000">
        <w:rPr>
          <w:rtl w:val="0"/>
        </w:rPr>
        <w:t xml:space="preserve"> makes us appreciate the urgency of addressing problems and experts </w:t>
      </w:r>
      <w:r w:rsidDel="00000000" w:rsidR="00000000" w:rsidRPr="00000000">
        <w:rPr>
          <w:rtl w:val="0"/>
        </w:rPr>
        <w:t xml:space="preserve">at </w:t>
      </w:r>
      <w:r w:rsidDel="00000000" w:rsidR="00000000" w:rsidRPr="00000000">
        <w:rPr>
          <w:rtl w:val="0"/>
        </w:rPr>
        <w:t xml:space="preserve">thinking outside the box </w:t>
      </w:r>
      <w:r w:rsidDel="00000000" w:rsidR="00000000" w:rsidRPr="00000000">
        <w:rPr>
          <w:rtl w:val="0"/>
        </w:rPr>
        <w:t xml:space="preserve">and finding cheaper, simpler, and more practical solutions so that everyone can benefit from them.</w:t>
      </w:r>
      <w:r w:rsidDel="00000000" w:rsidR="00000000" w:rsidRPr="00000000">
        <w:rPr>
          <w:rtl w:val="0"/>
        </w:rPr>
        <w:t xml:space="preserve"> I look forward to contributing/can’t wait to contribute this perspective as I advance my knowledge and develop innovative/creative ideas with my new peers and friends and to learning/learn from their experiences as well.  And I can’t wait to join the life-long Yale community/make life-long friends….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&lt;SAY SOMETHING ABOUT APPLYING THESE CHARACTERISTICS AT YALE&gt;</w:t>
      </w:r>
      <w:commentRangeStart w:id="56"/>
      <w:r w:rsidDel="00000000" w:rsidR="00000000" w:rsidRPr="00000000">
        <w:rPr>
          <w:rtl w:val="0"/>
        </w:rPr>
        <w:t xml:space="preserve">I can’t wait to learn from my new friends’ experiences at Yale and share mine while we work on solving interesting and complex problems.</w:t>
      </w: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but being Argentinian means much more to me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3ve0teolnbhj" w:id="7"/>
      <w:bookmarkEnd w:id="7"/>
      <w:r w:rsidDel="00000000" w:rsidR="00000000" w:rsidRPr="00000000">
        <w:rPr>
          <w:rtl w:val="0"/>
        </w:rPr>
        <w:t xml:space="preserve">Version 4 (New clean version, reduced word count) [792 words]</w:t>
      </w:r>
    </w:p>
    <w:p w:rsidR="00000000" w:rsidDel="00000000" w:rsidP="00000000" w:rsidRDefault="00000000" w:rsidRPr="00000000" w14:paraId="00000083">
      <w:pPr>
        <w:rPr/>
      </w:pPr>
      <w:r w:rsidDel="00000000" w:rsidR="00000000" w:rsidRPr="00000000">
        <w:rPr>
          <w:rtl w:val="0"/>
        </w:rPr>
        <w:t xml:space="preserve">Two years ago my three best friends and I made a pact: come to the U.S., learn all we can, connect with people from around the world, develop ourselves professionally, and then return to Argentina to help our country attain sustainable growth.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My first step was to pursue technical training</w:t>
      </w:r>
      <w:r w:rsidDel="00000000" w:rsidR="00000000" w:rsidRPr="00000000">
        <w:rPr>
          <w:rtl w:val="0"/>
        </w:rPr>
        <w:t xml:space="preserve"> at Rice</w:t>
      </w:r>
      <w:r w:rsidDel="00000000" w:rsidR="00000000" w:rsidRPr="00000000">
        <w:rPr>
          <w:rtl w:val="0"/>
        </w:rPr>
        <w:t xml:space="preserve"> University. However, I have come to realize its culture is not the best fit for me. </w:t>
      </w:r>
      <w:r w:rsidDel="00000000" w:rsidR="00000000" w:rsidRPr="00000000">
        <w:rPr>
          <w:rtl w:val="0"/>
        </w:rPr>
        <w:t xml:space="preserve">To reach my goals</w:t>
      </w:r>
      <w:r w:rsidDel="00000000" w:rsidR="00000000" w:rsidRPr="00000000">
        <w:rPr>
          <w:rtl w:val="0"/>
        </w:rPr>
        <w:t xml:space="preserve">, I need an atmosphere like Yale’s, with a balance between students who are passionate about technological innovation AND who are anxious to materialize their innovations through startups.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Yale also has a larger international–</w:t>
      </w:r>
      <w:commentRangeStart w:id="57"/>
      <w:r w:rsidDel="00000000" w:rsidR="00000000" w:rsidRPr="00000000">
        <w:rPr>
          <w:rtl w:val="0"/>
        </w:rPr>
        <w:t xml:space="preserve">especially Latin American</w:t>
      </w:r>
      <w:commentRangeEnd w:id="57"/>
      <w:r w:rsidDel="00000000" w:rsidR="00000000" w:rsidRPr="00000000">
        <w:commentReference w:id="57"/>
      </w:r>
      <w:r w:rsidDel="00000000" w:rsidR="00000000" w:rsidRPr="00000000">
        <w:rPr>
          <w:rtl w:val="0"/>
        </w:rPr>
        <w:t xml:space="preserve">–student community </w:t>
      </w:r>
      <w:r w:rsidDel="00000000" w:rsidR="00000000" w:rsidRPr="00000000">
        <w:rPr>
          <w:rtl w:val="0"/>
        </w:rPr>
        <w:t xml:space="preserve">(20% vs. 10%)</w:t>
      </w:r>
      <w:r w:rsidDel="00000000" w:rsidR="00000000" w:rsidRPr="00000000">
        <w:rPr>
          <w:rtl w:val="0"/>
        </w:rPr>
        <w:t xml:space="preserve">, meaning I will have more chances to connect with classmates who know firsthand what life is like in Latin America and who share my commitment to the region. Moreover, Yale offers more financial aid to international students, which would alleviate the financial stress my family is experiencing due to Argentina's inflation and </w:t>
      </w:r>
      <w:r w:rsidDel="00000000" w:rsidR="00000000" w:rsidRPr="00000000">
        <w:rPr>
          <w:rtl w:val="0"/>
        </w:rPr>
        <w:t xml:space="preserve">economic instability</w:t>
      </w: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color w:val="0000ff"/>
        </w:rPr>
      </w:pPr>
      <w:r w:rsidDel="00000000" w:rsidR="00000000" w:rsidRPr="00000000">
        <w:rPr>
          <w:rtl w:val="0"/>
        </w:rPr>
        <w:t xml:space="preserve">While </w:t>
      </w:r>
      <w:r w:rsidDel="00000000" w:rsidR="00000000" w:rsidRPr="00000000">
        <w:rPr>
          <w:rtl w:val="0"/>
        </w:rPr>
        <w:t xml:space="preserve">working remotely</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uring my gap year</w:t>
      </w:r>
      <w:r w:rsidDel="00000000" w:rsidR="00000000" w:rsidRPr="00000000">
        <w:rPr>
          <w:rtl w:val="0"/>
        </w:rPr>
        <w:t xml:space="preserve"> for Romulus Capital, a </w:t>
      </w:r>
      <w:r w:rsidDel="00000000" w:rsidR="00000000" w:rsidRPr="00000000">
        <w:rPr>
          <w:rtl w:val="0"/>
        </w:rPr>
        <w:t xml:space="preserve">VC firm in Boston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had the chance to collaborate </w:t>
      </w:r>
      <w:r w:rsidDel="00000000" w:rsidR="00000000" w:rsidRPr="00000000">
        <w:rPr>
          <w:rtl w:val="0"/>
        </w:rPr>
        <w:t xml:space="preserve">on sustainable housing startups and to discuss Latin American Web3 startups</w:t>
      </w:r>
      <w:r w:rsidDel="00000000" w:rsidR="00000000" w:rsidRPr="00000000">
        <w:rPr>
          <w:rtl w:val="0"/>
        </w:rPr>
        <w:t xml:space="preserve"> </w:t>
      </w:r>
      <w:r w:rsidDel="00000000" w:rsidR="00000000" w:rsidRPr="00000000">
        <w:rPr>
          <w:rtl w:val="0"/>
        </w:rPr>
        <w:t xml:space="preserve">with various Yale students and alumni</w:t>
      </w:r>
      <w:r w:rsidDel="00000000" w:rsidR="00000000" w:rsidRPr="00000000">
        <w:rPr>
          <w:rtl w:val="0"/>
        </w:rPr>
        <w:t xml:space="preserve">. Remembering </w:t>
      </w:r>
      <w:r w:rsidDel="00000000" w:rsidR="00000000" w:rsidRPr="00000000">
        <w:rPr>
          <w:rtl w:val="0"/>
        </w:rPr>
        <w:t xml:space="preserve">their expertise and insight, I realized Yale would be the best place for me.</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other influential factor was a piece I came across </w:t>
      </w:r>
      <w:r w:rsidDel="00000000" w:rsidR="00000000" w:rsidRPr="00000000">
        <w:rPr>
          <w:rtl w:val="0"/>
        </w:rPr>
        <w:t xml:space="preserve">in The Globalist from 2012 on Startup Chile </w:t>
      </w:r>
      <w:del w:author="Marisa Apostolidis" w:id="22" w:date="2022-03-01T12:52:40Z">
        <w:r w:rsidDel="00000000" w:rsidR="00000000" w:rsidRPr="00000000">
          <w:rPr>
            <w:rtl w:val="0"/>
          </w:rPr>
          <w:delText xml:space="preserve">(before it was widely known)</w:delText>
        </w:r>
      </w:del>
      <w:r w:rsidDel="00000000" w:rsidR="00000000" w:rsidRPr="00000000">
        <w:rPr>
          <w:rtl w:val="0"/>
        </w:rPr>
        <w:t xml:space="preserve">, stating that </w:t>
      </w:r>
      <w:r w:rsidDel="00000000" w:rsidR="00000000" w:rsidRPr="00000000">
        <w:rPr>
          <w:rtl w:val="0"/>
        </w:rPr>
        <w:t xml:space="preserve">it</w:t>
      </w:r>
      <w:r w:rsidDel="00000000" w:rsidR="00000000" w:rsidRPr="00000000">
        <w:rPr>
          <w:rtl w:val="0"/>
        </w:rPr>
        <w:t xml:space="preserve"> was an up-and-coming version of Silicon Valley within South America</w:t>
      </w:r>
      <w:r w:rsidDel="00000000" w:rsidR="00000000" w:rsidRPr="00000000">
        <w:rPr>
          <w:rtl w:val="0"/>
        </w:rPr>
        <w:t xml:space="preserve">.</w:t>
      </w:r>
      <w:r w:rsidDel="00000000" w:rsidR="00000000" w:rsidRPr="00000000">
        <w:rPr>
          <w:rtl w:val="0"/>
        </w:rPr>
        <w:t xml:space="preserve"> I want to be in a place that a decade ago was already able to recognize the value of Latin American accelerators and entrepreneurs and what they can do for the region and the world.</w:t>
      </w:r>
      <w:r w:rsidDel="00000000" w:rsidR="00000000" w:rsidRPr="00000000">
        <w:rPr>
          <w:rtl w:val="0"/>
        </w:rPr>
        <w:t xml:space="preserve"> </w:t>
      </w:r>
      <w:r w:rsidDel="00000000" w:rsidR="00000000" w:rsidRPr="00000000">
        <w:rPr>
          <w:rtl w:val="0"/>
        </w:rPr>
        <w:t xml:space="preserve">I can’t wait to join the Yale Entrepreneurial Society and live out its mission of building “diverse, scrappy &amp; unbounded” entrepreneurs and VCs.</w:t>
      </w: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 want to beco</w:t>
      </w:r>
      <w:r w:rsidDel="00000000" w:rsidR="00000000" w:rsidRPr="00000000">
        <w:rPr>
          <w:rtl w:val="0"/>
        </w:rPr>
        <w:t xml:space="preserve">me involved in an ecosystem that believes in its students and provides so much support to the companies incubated at the university, like </w:t>
      </w:r>
      <w:r w:rsidDel="00000000" w:rsidR="00000000" w:rsidRPr="00000000">
        <w:rPr>
          <w:rtl w:val="0"/>
        </w:rPr>
        <w:t xml:space="preserve">Snackpass (YCombinator, A16Z) and Prepared (Thiel Fellowship)</w:t>
      </w:r>
      <w:r w:rsidDel="00000000" w:rsidR="00000000" w:rsidRPr="00000000">
        <w:rPr>
          <w:rtl w:val="0"/>
        </w:rPr>
        <w:t xml:space="preserve">. The access to thousands of alumni in the VC/startup space will </w:t>
      </w:r>
      <w:r w:rsidDel="00000000" w:rsidR="00000000" w:rsidRPr="00000000">
        <w:rPr>
          <w:rtl w:val="0"/>
        </w:rPr>
        <w:t xml:space="preserve">accelerate </w:t>
      </w:r>
      <w:r w:rsidDel="00000000" w:rsidR="00000000" w:rsidRPr="00000000">
        <w:rPr>
          <w:rtl w:val="0"/>
        </w:rPr>
        <w:t xml:space="preserve">my development as an </w:t>
      </w:r>
      <w:r w:rsidDel="00000000" w:rsidR="00000000" w:rsidRPr="00000000">
        <w:rPr>
          <w:rtl w:val="0"/>
        </w:rPr>
        <w:t xml:space="preserve">entrepreneur and investor</w:t>
      </w:r>
      <w:r w:rsidDel="00000000" w:rsidR="00000000" w:rsidRPr="00000000">
        <w:rPr>
          <w:rtl w:val="0"/>
        </w:rPr>
        <w:t xml:space="preserve">. </w:t>
      </w:r>
      <w:r w:rsidDel="00000000" w:rsidR="00000000" w:rsidRPr="00000000">
        <w:rPr>
          <w:rtl w:val="0"/>
        </w:rPr>
        <w:t xml:space="preserve">Furthermore, </w:t>
      </w:r>
      <w:r w:rsidDel="00000000" w:rsidR="00000000" w:rsidRPr="00000000">
        <w:rPr>
          <w:rtl w:val="0"/>
        </w:rPr>
        <w:t xml:space="preserve">I plan to continue developing my own recycling startup, Recyco,</w:t>
      </w:r>
      <w:r w:rsidDel="00000000" w:rsidR="00000000" w:rsidRPr="00000000">
        <w:rPr>
          <w:rtl w:val="0"/>
        </w:rPr>
        <w:t xml:space="preserve"> and</w:t>
      </w:r>
      <w:r w:rsidDel="00000000" w:rsidR="00000000" w:rsidRPr="00000000">
        <w:rPr>
          <w:rtl w:val="0"/>
        </w:rPr>
        <w:t xml:space="preserve"> to participate in the Tsai CITY Summer fellowship as well as apply for the </w:t>
      </w:r>
      <w:r w:rsidDel="00000000" w:rsidR="00000000" w:rsidRPr="00000000">
        <w:rPr>
          <w:rtl w:val="0"/>
        </w:rPr>
        <w:t xml:space="preserve">Climate Change Innovation Grant.</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commentRangeStart w:id="58"/>
      <w:r w:rsidDel="00000000" w:rsidR="00000000" w:rsidRPr="00000000">
        <w:rPr>
          <w:rtl w:val="0"/>
        </w:rPr>
        <w:t xml:space="preserve">In terms of scientific training,</w:t>
      </w:r>
      <w:commentRangeEnd w:id="58"/>
      <w:r w:rsidDel="00000000" w:rsidR="00000000" w:rsidRPr="00000000">
        <w:commentReference w:id="58"/>
      </w:r>
      <w:r w:rsidDel="00000000" w:rsidR="00000000" w:rsidRPr="00000000">
        <w:rPr>
          <w:rtl w:val="0"/>
        </w:rPr>
        <w:t xml:space="preserve"> in addition to the high-level coursework I know I will receive through the CS major, I look forward to engaging in cutting-edge Machine Learning (ML) research. I am fascinated by </w:t>
      </w:r>
      <w:del w:author="Marisa Apostolidis" w:id="23" w:date="2022-03-01T11:10:35Z">
        <w:r w:rsidDel="00000000" w:rsidR="00000000" w:rsidRPr="00000000">
          <w:rPr>
            <w:rtl w:val="0"/>
          </w:rPr>
          <w:delText xml:space="preserve">the </w:delText>
        </w:r>
      </w:del>
      <w:ins w:author="Marisa Apostolidis" w:id="23" w:date="2022-03-01T11:10:35Z">
        <w:r w:rsidDel="00000000" w:rsidR="00000000" w:rsidRPr="00000000">
          <w:rPr>
            <w:rtl w:val="0"/>
          </w:rPr>
          <w:t xml:space="preserve">Dr. Priya Panda’s </w:t>
        </w:r>
      </w:ins>
      <w:r w:rsidDel="00000000" w:rsidR="00000000" w:rsidRPr="00000000">
        <w:rPr>
          <w:rtl w:val="0"/>
        </w:rPr>
        <w:t xml:space="preserve">algorithm-hardware co-design approach </w:t>
      </w:r>
      <w:del w:author="Marisa Apostolidis" w:id="23" w:date="2022-03-01T11:10:35Z">
        <w:r w:rsidDel="00000000" w:rsidR="00000000" w:rsidRPr="00000000">
          <w:rPr>
            <w:rtl w:val="0"/>
          </w:rPr>
          <w:delText xml:space="preserve">led by Dr. Priya Panda</w:delText>
        </w:r>
      </w:del>
      <w:r w:rsidDel="00000000" w:rsidR="00000000" w:rsidRPr="00000000">
        <w:rPr>
          <w:rtl w:val="0"/>
        </w:rPr>
        <w:t xml:space="preserve"> in the Intelligent Computing Lab, especially the CMOS-based Deep Neural Network accelerators. With the ever-increasing size and complexity of ML algorithms, we will not only need a</w:t>
      </w:r>
      <w:commentRangeStart w:id="59"/>
      <w:commentRangeStart w:id="60"/>
      <w:r w:rsidDel="00000000" w:rsidR="00000000" w:rsidRPr="00000000">
        <w:rPr>
          <w:rtl w:val="0"/>
        </w:rPr>
        <w:t xml:space="preserve"> general increase in computing power</w:t>
      </w:r>
      <w:commentRangeEnd w:id="59"/>
      <w:r w:rsidDel="00000000" w:rsidR="00000000" w:rsidRPr="00000000">
        <w:commentReference w:id="59"/>
      </w:r>
      <w:commentRangeEnd w:id="60"/>
      <w:r w:rsidDel="00000000" w:rsidR="00000000" w:rsidRPr="00000000">
        <w:commentReference w:id="60"/>
      </w:r>
      <w:r w:rsidDel="00000000" w:rsidR="00000000" w:rsidRPr="00000000">
        <w:rPr>
          <w:rtl w:val="0"/>
        </w:rPr>
        <w:t xml:space="preserve">,</w:t>
      </w:r>
      <w:commentRangeStart w:id="61"/>
      <w:r w:rsidDel="00000000" w:rsidR="00000000" w:rsidRPr="00000000">
        <w:rPr>
          <w:rtl w:val="0"/>
        </w:rPr>
        <w:t xml:space="preserve"> but also</w:t>
      </w:r>
      <w:commentRangeEnd w:id="61"/>
      <w:r w:rsidDel="00000000" w:rsidR="00000000" w:rsidRPr="00000000">
        <w:commentReference w:id="61"/>
      </w:r>
      <w:r w:rsidDel="00000000" w:rsidR="00000000" w:rsidRPr="00000000">
        <w:rPr>
          <w:rtl w:val="0"/>
        </w:rPr>
        <w:t xml:space="preserve"> custom processors designed specifically to accelerate those processes, such as those being built at the lab.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Yale’s strong liberal arts program will allow me to gain the understanding I need of how Argentina and other developing countries fit into the global economy. I’ll be able to take courses like Economic Evolution of the Latin American and Caribbean Countries so I can supplement my technical</w:t>
      </w:r>
      <w:r w:rsidDel="00000000" w:rsidR="00000000" w:rsidRPr="00000000">
        <w:rPr>
          <w:rtl w:val="0"/>
        </w:rPr>
        <w:t xml:space="preserve"> training</w:t>
      </w:r>
      <w:r w:rsidDel="00000000" w:rsidR="00000000" w:rsidRPr="00000000">
        <w:rPr>
          <w:rtl w:val="0"/>
        </w:rPr>
        <w:t xml:space="preserve"> with a foundation in international political economy.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 hope as well to serve as an undergraduate liaison for the Greenberg World Fellows Program, which has included Argentines I admire, like Martín Lousteau, who fought extensively to lower inflation when he was Minister of Economics and Senator, and Facundo Garretón, founder and investor of some of the biggest Latin American startups. And, of course, </w:t>
      </w:r>
      <w:r w:rsidDel="00000000" w:rsidR="00000000" w:rsidRPr="00000000">
        <w:rPr>
          <w:rtl w:val="0"/>
        </w:rPr>
        <w:t xml:space="preserve">I intend to be active in the Club of Argentine Students.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When I say I am from Argentina, many assume that I must love soccer, asados and alfajores, and instinctively greet everyone with a hug. I actually do</w:t>
      </w:r>
      <w:r w:rsidDel="00000000" w:rsidR="00000000" w:rsidRPr="00000000">
        <w:rPr>
          <w:rtl w:val="0"/>
        </w:rPr>
        <w:t xml:space="preserve">, but what many probably don’t know is that since I was thirteen I have known the exchange rate between pesos and dollars because in Argentina your savings consistently lose value due to chronic inflation. Amid such instability, the best-laid plans can easily come undone or at least get derailed, even if you work hard. </w:t>
      </w:r>
      <w:r w:rsidDel="00000000" w:rsidR="00000000" w:rsidRPr="00000000">
        <w:rPr>
          <w:rtl w:val="0"/>
        </w:rPr>
        <w:t xml:space="preserve">This very situation, however, also</w:t>
      </w:r>
      <w:r w:rsidDel="00000000" w:rsidR="00000000" w:rsidRPr="00000000">
        <w:rPr>
          <w:rtl w:val="0"/>
        </w:rPr>
        <w:t xml:space="preserve"> makes us appreciate the urgency of addressing problems and experts </w:t>
      </w:r>
      <w:r w:rsidDel="00000000" w:rsidR="00000000" w:rsidRPr="00000000">
        <w:rPr>
          <w:rtl w:val="0"/>
        </w:rPr>
        <w:t xml:space="preserve">at </w:t>
      </w:r>
      <w:r w:rsidDel="00000000" w:rsidR="00000000" w:rsidRPr="00000000">
        <w:rPr>
          <w:rtl w:val="0"/>
        </w:rPr>
        <w:t xml:space="preserve">thinking outside the box </w:t>
      </w:r>
      <w:r w:rsidDel="00000000" w:rsidR="00000000" w:rsidRPr="00000000">
        <w:rPr>
          <w:rtl w:val="0"/>
        </w:rPr>
        <w:t xml:space="preserve">and finding cheaper, simpler, and more practical solutions so that everyone can benefit from them.</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At Yale, I look forward to contributing this perspective as I advance my knowledge and develop </w:t>
      </w:r>
      <w:r w:rsidDel="00000000" w:rsidR="00000000" w:rsidRPr="00000000">
        <w:rPr>
          <w:rtl w:val="0"/>
        </w:rPr>
        <w:t xml:space="preserve">innovative</w:t>
      </w:r>
      <w:r w:rsidDel="00000000" w:rsidR="00000000" w:rsidRPr="00000000">
        <w:rPr>
          <w:rtl w:val="0"/>
        </w:rPr>
        <w:t xml:space="preserve"> ideas </w:t>
      </w:r>
      <w:ins w:author="Marisa Apostolidis" w:id="24" w:date="2022-03-01T11:17:48Z">
        <w:r w:rsidDel="00000000" w:rsidR="00000000" w:rsidRPr="00000000">
          <w:rPr>
            <w:rtl w:val="0"/>
          </w:rPr>
          <w:t xml:space="preserve"> </w:t>
        </w:r>
      </w:ins>
      <w:r w:rsidDel="00000000" w:rsidR="00000000" w:rsidRPr="00000000">
        <w:rPr>
          <w:rtl w:val="0"/>
        </w:rPr>
        <w:t xml:space="preserve">with my new peers</w:t>
      </w:r>
      <w:ins w:author="Marisa Apostolidis" w:id="25" w:date="2022-03-01T11:15:04Z">
        <w:r w:rsidDel="00000000" w:rsidR="00000000" w:rsidRPr="00000000">
          <w:rPr>
            <w:rtl w:val="0"/>
          </w:rPr>
          <w:t xml:space="preserve"> </w:t>
        </w:r>
      </w:ins>
      <w:del w:author="Marisa Apostolidis" w:id="25" w:date="2022-03-01T11:15:04Z">
        <w:r w:rsidDel="00000000" w:rsidR="00000000" w:rsidRPr="00000000">
          <w:rPr>
            <w:rtl w:val="0"/>
          </w:rPr>
          <w:delText xml:space="preserve"> and friends </w:delText>
        </w:r>
      </w:del>
      <w:r w:rsidDel="00000000" w:rsidR="00000000" w:rsidRPr="00000000">
        <w:rPr>
          <w:rtl w:val="0"/>
        </w:rPr>
        <w:t xml:space="preserve">and to </w:t>
      </w:r>
      <w:r w:rsidDel="00000000" w:rsidR="00000000" w:rsidRPr="00000000">
        <w:rPr>
          <w:rtl w:val="0"/>
        </w:rPr>
        <w:t xml:space="preserve">learning</w:t>
      </w:r>
      <w:r w:rsidDel="00000000" w:rsidR="00000000" w:rsidRPr="00000000">
        <w:rPr>
          <w:rtl w:val="0"/>
        </w:rPr>
        <w:t xml:space="preserve"> from their experiences</w:t>
      </w:r>
      <w:del w:author="Marisa Apostolidis" w:id="26" w:date="2022-03-01T11:16:42Z">
        <w:r w:rsidDel="00000000" w:rsidR="00000000" w:rsidRPr="00000000">
          <w:rPr>
            <w:rtl w:val="0"/>
          </w:rPr>
          <w:delText xml:space="preserve"> as well</w:delText>
        </w:r>
      </w:del>
      <w:ins w:author="Marisa Apostolidis" w:id="26" w:date="2022-03-01T11:16:42Z">
        <w:r w:rsidDel="00000000" w:rsidR="00000000" w:rsidRPr="00000000">
          <w:rPr>
            <w:rtl w:val="0"/>
          </w:rPr>
          <w:t xml:space="preserve">, </w:t>
        </w:r>
      </w:ins>
      <w:del w:author="Marisa Apostolidis" w:id="26" w:date="2022-03-01T11:16:42Z">
        <w:r w:rsidDel="00000000" w:rsidR="00000000" w:rsidRPr="00000000">
          <w:rPr>
            <w:rtl w:val="0"/>
          </w:rPr>
          <w:delText xml:space="preserve">. I can’t wait to join the lifelong Yale community/</w:delText>
        </w:r>
      </w:del>
      <w:ins w:author="Marisa Apostolidis" w:id="26" w:date="2022-03-01T11:16:42Z">
        <w:r w:rsidDel="00000000" w:rsidR="00000000" w:rsidRPr="00000000">
          <w:rPr>
            <w:rtl w:val="0"/>
          </w:rPr>
          <w:t xml:space="preserve">and to </w:t>
        </w:r>
      </w:ins>
      <w:r w:rsidDel="00000000" w:rsidR="00000000" w:rsidRPr="00000000">
        <w:rPr>
          <w:rtl w:val="0"/>
        </w:rPr>
        <w:t xml:space="preserve">mak</w:t>
      </w:r>
      <w:ins w:author="Marisa Apostolidis" w:id="27" w:date="2022-03-01T11:16:51Z">
        <w:r w:rsidDel="00000000" w:rsidR="00000000" w:rsidRPr="00000000">
          <w:rPr>
            <w:rtl w:val="0"/>
          </w:rPr>
          <w:t xml:space="preserve">ing</w:t>
        </w:r>
      </w:ins>
      <w:del w:author="Marisa Apostolidis" w:id="27" w:date="2022-03-01T11:16:51Z">
        <w:r w:rsidDel="00000000" w:rsidR="00000000" w:rsidRPr="00000000">
          <w:rPr>
            <w:rtl w:val="0"/>
          </w:rPr>
          <w:delText xml:space="preserve">e</w:delText>
        </w:r>
      </w:del>
      <w:r w:rsidDel="00000000" w:rsidR="00000000" w:rsidRPr="00000000">
        <w:rPr>
          <w:rtl w:val="0"/>
        </w:rPr>
        <w:t xml:space="preserve"> life-long friends.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color w:val="ff0000"/>
          <w:u w:val="single"/>
        </w:rPr>
      </w:pPr>
      <w:r w:rsidDel="00000000" w:rsidR="00000000" w:rsidRPr="00000000">
        <w:rPr>
          <w:b w:val="1"/>
          <w:color w:val="ff0000"/>
          <w:u w:val="single"/>
          <w:rtl w:val="0"/>
        </w:rPr>
        <w:t xml:space="preserve">Discard Pile</w:t>
      </w:r>
    </w:p>
    <w:p w:rsidR="00000000" w:rsidDel="00000000" w:rsidP="00000000" w:rsidRDefault="00000000" w:rsidRPr="00000000" w14:paraId="0000009B">
      <w:pPr>
        <w:rPr/>
      </w:pPr>
      <w:commentRangeStart w:id="62"/>
      <w:r w:rsidDel="00000000" w:rsidR="00000000" w:rsidRPr="00000000">
        <w:rPr>
          <w:rtl w:val="0"/>
        </w:rPr>
        <w:t xml:space="preserve">and look forward to interacting with my new peers from other developing countries at Yale and establishing connections with them for future collaborations</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9C">
      <w:pPr>
        <w:pStyle w:val="Heading1"/>
        <w:rPr>
          <w:b w:val="1"/>
          <w:color w:val="ff0000"/>
          <w:highlight w:val="yellow"/>
        </w:rPr>
      </w:pPr>
      <w:bookmarkStart w:colFirst="0" w:colLast="0" w:name="_3rxqeyoir804" w:id="8"/>
      <w:bookmarkEnd w:id="8"/>
      <w:r w:rsidDel="00000000" w:rsidR="00000000" w:rsidRPr="00000000">
        <w:rPr>
          <w:rtl w:val="0"/>
        </w:rPr>
        <w:t xml:space="preserve">Version 5 (CUT DOWN FROM 4660 to 4500 CHARACTERS)</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Two years ago my 3 best friends and I made a pact: come to the US, learn as much as we can, connect with people from all over, develop ourselves professionally, and then return to Argentina to help our country attain sustainable growth.</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My first step was to pursue technical training</w:t>
      </w:r>
      <w:r w:rsidDel="00000000" w:rsidR="00000000" w:rsidRPr="00000000">
        <w:rPr>
          <w:rtl w:val="0"/>
        </w:rPr>
        <w:t xml:space="preserve"> at Rice</w:t>
      </w:r>
      <w:r w:rsidDel="00000000" w:rsidR="00000000" w:rsidRPr="00000000">
        <w:rPr>
          <w:rtl w:val="0"/>
        </w:rPr>
        <w:t xml:space="preserve"> University. However, I have come to realize its culture is not the best fit for me. To reach my goals, I need an atmosphere like Yale’s, with a balance between students who are passionate about technological innovation </w:t>
      </w:r>
      <w:r w:rsidDel="00000000" w:rsidR="00000000" w:rsidRPr="00000000">
        <w:rPr>
          <w:i w:val="1"/>
          <w:rtl w:val="0"/>
        </w:rPr>
        <w:t xml:space="preserve">AND</w:t>
      </w:r>
      <w:r w:rsidDel="00000000" w:rsidR="00000000" w:rsidRPr="00000000">
        <w:rPr>
          <w:rtl w:val="0"/>
        </w:rPr>
        <w:t xml:space="preserve"> who are anxious to materialize their innovations through startups.</w:t>
      </w:r>
      <w:commentRangeStart w:id="63"/>
      <w:r w:rsidDel="00000000" w:rsidR="00000000" w:rsidRPr="00000000">
        <w:rPr>
          <w:rtl w:val="0"/>
        </w:rPr>
      </w:r>
    </w:p>
    <w:p w:rsidR="00000000" w:rsidDel="00000000" w:rsidP="00000000" w:rsidRDefault="00000000" w:rsidRPr="00000000" w14:paraId="000000A0">
      <w:pPr>
        <w:rPr/>
      </w:pP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Yale also has a larger </w:t>
      </w:r>
      <w:commentRangeStart w:id="64"/>
      <w:r w:rsidDel="00000000" w:rsidR="00000000" w:rsidRPr="00000000">
        <w:rPr>
          <w:rtl w:val="0"/>
        </w:rPr>
        <w:t xml:space="preserve">Latin American</w:t>
      </w:r>
      <w:commentRangeEnd w:id="64"/>
      <w:r w:rsidDel="00000000" w:rsidR="00000000" w:rsidRPr="00000000">
        <w:commentReference w:id="64"/>
      </w:r>
      <w:r w:rsidDel="00000000" w:rsidR="00000000" w:rsidRPr="00000000">
        <w:rPr>
          <w:rtl w:val="0"/>
        </w:rPr>
        <w:t xml:space="preserve"> student community, meaning I will have more chances to connect with classmates who know firsthand what life is like there and who share my commitment to the region. Moreover, Yale offers more financial aid to international students, which would alleviate the financial stress my family is experiencing due to Argentina's inflation and </w:t>
      </w:r>
      <w:r w:rsidDel="00000000" w:rsidR="00000000" w:rsidRPr="00000000">
        <w:rPr>
          <w:rtl w:val="0"/>
        </w:rPr>
        <w:t xml:space="preserve">economic instability</w:t>
      </w: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While </w:t>
      </w:r>
      <w:r w:rsidDel="00000000" w:rsidR="00000000" w:rsidRPr="00000000">
        <w:rPr>
          <w:rtl w:val="0"/>
        </w:rPr>
        <w:t xml:space="preserve">working remotely</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uring my gap year</w:t>
      </w:r>
      <w:r w:rsidDel="00000000" w:rsidR="00000000" w:rsidRPr="00000000">
        <w:rPr>
          <w:rtl w:val="0"/>
        </w:rPr>
        <w:t xml:space="preserve"> for Romulus Capital, a </w:t>
      </w:r>
      <w:r w:rsidDel="00000000" w:rsidR="00000000" w:rsidRPr="00000000">
        <w:rPr>
          <w:rtl w:val="0"/>
        </w:rPr>
        <w:t xml:space="preserve">VC firm in Boston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had the chance to </w:t>
      </w:r>
      <w:commentRangeStart w:id="65"/>
      <w:commentRangeStart w:id="66"/>
      <w:commentRangeStart w:id="67"/>
      <w:r w:rsidDel="00000000" w:rsidR="00000000" w:rsidRPr="00000000">
        <w:rPr>
          <w:rtl w:val="0"/>
        </w:rPr>
        <w:t xml:space="preserve">collaborate </w:t>
      </w:r>
      <w:r w:rsidDel="00000000" w:rsidR="00000000" w:rsidRPr="00000000">
        <w:rPr>
          <w:rtl w:val="0"/>
        </w:rPr>
        <w:t xml:space="preserve">on sustainable housing startups</w:t>
      </w:r>
      <w:commentRangeEnd w:id="65"/>
      <w:r w:rsidDel="00000000" w:rsidR="00000000" w:rsidRPr="00000000">
        <w:commentReference w:id="65"/>
      </w:r>
      <w:commentRangeEnd w:id="66"/>
      <w:r w:rsidDel="00000000" w:rsidR="00000000" w:rsidRPr="00000000">
        <w:commentReference w:id="66"/>
      </w:r>
      <w:commentRangeEnd w:id="67"/>
      <w:r w:rsidDel="00000000" w:rsidR="00000000" w:rsidRPr="00000000">
        <w:commentReference w:id="67"/>
      </w:r>
      <w:r w:rsidDel="00000000" w:rsidR="00000000" w:rsidRPr="00000000">
        <w:rPr>
          <w:rtl w:val="0"/>
        </w:rPr>
        <w:t xml:space="preserve"> and to discuss Latin American Web3 startups</w:t>
      </w:r>
      <w:r w:rsidDel="00000000" w:rsidR="00000000" w:rsidRPr="00000000">
        <w:rPr>
          <w:rtl w:val="0"/>
        </w:rPr>
        <w:t xml:space="preserve"> </w:t>
      </w:r>
      <w:r w:rsidDel="00000000" w:rsidR="00000000" w:rsidRPr="00000000">
        <w:rPr>
          <w:rtl w:val="0"/>
        </w:rPr>
        <w:t xml:space="preserve">with various Yale students and alumni</w:t>
      </w:r>
      <w:r w:rsidDel="00000000" w:rsidR="00000000" w:rsidRPr="00000000">
        <w:rPr>
          <w:rtl w:val="0"/>
        </w:rPr>
        <w:t xml:space="preserve">. Witnessing </w:t>
      </w:r>
      <w:r w:rsidDel="00000000" w:rsidR="00000000" w:rsidRPr="00000000">
        <w:rPr>
          <w:rtl w:val="0"/>
        </w:rPr>
        <w:t xml:space="preserve">their expertise and insight, I realized Yale would be the best place for me.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other influential factor was a piece I came across </w:t>
      </w:r>
      <w:r w:rsidDel="00000000" w:rsidR="00000000" w:rsidRPr="00000000">
        <w:rPr>
          <w:rtl w:val="0"/>
        </w:rPr>
        <w:t xml:space="preserve">in The Globalist from 2012 stating that Startup Chile was an up-and-coming version of Silicon Valley within South America</w:t>
      </w:r>
      <w:r w:rsidDel="00000000" w:rsidR="00000000" w:rsidRPr="00000000">
        <w:rPr>
          <w:rtl w:val="0"/>
        </w:rPr>
        <w:t xml:space="preserve">.</w:t>
      </w:r>
      <w:r w:rsidDel="00000000" w:rsidR="00000000" w:rsidRPr="00000000">
        <w:rPr>
          <w:rtl w:val="0"/>
        </w:rPr>
        <w:t xml:space="preserve"> I want to be in a place that a decade ago was already able to recognize the value of Latin American accelerators and entrepreneurs and what they can do for the region and the world.</w:t>
      </w:r>
      <w:r w:rsidDel="00000000" w:rsidR="00000000" w:rsidRPr="00000000">
        <w:rPr>
          <w:rtl w:val="0"/>
        </w:rPr>
        <w:t xml:space="preserve"> </w:t>
      </w:r>
      <w:r w:rsidDel="00000000" w:rsidR="00000000" w:rsidRPr="00000000">
        <w:rPr>
          <w:rtl w:val="0"/>
        </w:rPr>
        <w:t xml:space="preserve">I can’t wait to join the Yale Entrepreneurial Society and live out its mission of cultivating “diverse, scrappy &amp; unbounded” entrepreneurs and VCs.</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 want to beco</w:t>
      </w:r>
      <w:r w:rsidDel="00000000" w:rsidR="00000000" w:rsidRPr="00000000">
        <w:rPr>
          <w:rtl w:val="0"/>
        </w:rPr>
        <w:t xml:space="preserve">me involved in an ecosystem that believes in its students and provides so much support to companies incubated at the university, like </w:t>
      </w:r>
      <w:r w:rsidDel="00000000" w:rsidR="00000000" w:rsidRPr="00000000">
        <w:rPr>
          <w:rtl w:val="0"/>
        </w:rPr>
        <w:t xml:space="preserve">Snackpass (A16Z) and Prepared (Thiel Fellowship)</w:t>
      </w:r>
      <w:r w:rsidDel="00000000" w:rsidR="00000000" w:rsidRPr="00000000">
        <w:rPr>
          <w:rtl w:val="0"/>
        </w:rPr>
        <w:t xml:space="preserve">. The access to thousands of alumni in the VC/startup space will </w:t>
      </w:r>
      <w:r w:rsidDel="00000000" w:rsidR="00000000" w:rsidRPr="00000000">
        <w:rPr>
          <w:rtl w:val="0"/>
        </w:rPr>
        <w:t xml:space="preserve">accelerate </w:t>
      </w:r>
      <w:r w:rsidDel="00000000" w:rsidR="00000000" w:rsidRPr="00000000">
        <w:rPr>
          <w:rtl w:val="0"/>
        </w:rPr>
        <w:t xml:space="preserve">my development as an </w:t>
      </w:r>
      <w:r w:rsidDel="00000000" w:rsidR="00000000" w:rsidRPr="00000000">
        <w:rPr>
          <w:rtl w:val="0"/>
        </w:rPr>
        <w:t xml:space="preserve">entrepreneur and investor</w:t>
      </w:r>
      <w:r w:rsidDel="00000000" w:rsidR="00000000" w:rsidRPr="00000000">
        <w:rPr>
          <w:rtl w:val="0"/>
        </w:rPr>
        <w:t xml:space="preserve">. </w:t>
      </w:r>
      <w:r w:rsidDel="00000000" w:rsidR="00000000" w:rsidRPr="00000000">
        <w:rPr>
          <w:rtl w:val="0"/>
        </w:rPr>
        <w:t xml:space="preserve">Furthermore, </w:t>
      </w:r>
      <w:r w:rsidDel="00000000" w:rsidR="00000000" w:rsidRPr="00000000">
        <w:rPr>
          <w:rtl w:val="0"/>
        </w:rPr>
        <w:t xml:space="preserve">I plan to continue developing my own recycling startup, Recyco,</w:t>
      </w:r>
      <w:r w:rsidDel="00000000" w:rsidR="00000000" w:rsidRPr="00000000">
        <w:rPr>
          <w:rtl w:val="0"/>
        </w:rPr>
        <w:t xml:space="preserve"> and</w:t>
      </w:r>
      <w:r w:rsidDel="00000000" w:rsidR="00000000" w:rsidRPr="00000000">
        <w:rPr>
          <w:rtl w:val="0"/>
        </w:rPr>
        <w:t xml:space="preserve"> to participate in the Tsai CITY Summer fellowship as well as apply for the </w:t>
      </w:r>
      <w:r w:rsidDel="00000000" w:rsidR="00000000" w:rsidRPr="00000000">
        <w:rPr>
          <w:rtl w:val="0"/>
        </w:rPr>
        <w:t xml:space="preserve">Climate Change Innovation Grant.</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 addition to the high-level coursework I know I will receive through the CS major, I look forward to engaging in cutting-edge Machine Learning (ML) research. I am fascinated by Dr. Priya Panda’s algorithm-hardware co-design approach in the Intelligent Computing Lab, especially the CMOS-based Deep Neural Network accelerators. With the ever-increasing size and complexity of ML algorithms, we will need custom processors designed specifically to accelerate ML training and execution, such as those being built at the lab.</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Yale’s strong liberal arts program will allow me to gain the understanding I need of how Argentina and other developing countries fit into the global economy. I’ll be able to take courses like Economic Evolution of the Latin American and Caribbean Countries, so I can supplement my technical</w:t>
      </w:r>
      <w:r w:rsidDel="00000000" w:rsidR="00000000" w:rsidRPr="00000000">
        <w:rPr>
          <w:rtl w:val="0"/>
        </w:rPr>
        <w:t xml:space="preserve"> training</w:t>
      </w:r>
      <w:r w:rsidDel="00000000" w:rsidR="00000000" w:rsidRPr="00000000">
        <w:rPr>
          <w:rtl w:val="0"/>
        </w:rPr>
        <w:t xml:space="preserve"> with a foundation in international political economy.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hope as well to serve as an undergraduate liaison for the Greenberg World Fellows Program, which has included Argentines I admire, like Martín Lousteau, who fought extensively to lower inflation when he was Minister of Economics and Senator, and Facundo Garretón, founder and investor of some of the biggest Latin American startups. And, of course, </w:t>
      </w:r>
      <w:r w:rsidDel="00000000" w:rsidR="00000000" w:rsidRPr="00000000">
        <w:rPr>
          <w:rtl w:val="0"/>
        </w:rPr>
        <w:t xml:space="preserve">I intend to be active in the Club of Argentine Students.</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When I say I am from Argentina, many assume I must love soccer, asados and alfajores, and instinctively greet everyone with a hug. I actually do</w:t>
      </w:r>
      <w:r w:rsidDel="00000000" w:rsidR="00000000" w:rsidRPr="00000000">
        <w:rPr>
          <w:rtl w:val="0"/>
        </w:rPr>
        <w:t xml:space="preserve">, but what many probably don’t know is that since I was thirteen I have known the exchange rate between pesos and dollars because in Argentina your savings consistently lose value due to chronic inflation. Amid such instability, the best-laid plans can easily come undone or at least get derailed, even if you work hard. </w:t>
      </w:r>
      <w:r w:rsidDel="00000000" w:rsidR="00000000" w:rsidRPr="00000000">
        <w:rPr>
          <w:rtl w:val="0"/>
        </w:rPr>
        <w:t xml:space="preserve">This very situation, however, also</w:t>
      </w:r>
      <w:r w:rsidDel="00000000" w:rsidR="00000000" w:rsidRPr="00000000">
        <w:rPr>
          <w:rtl w:val="0"/>
        </w:rPr>
        <w:t xml:space="preserve"> makes us appreciate the urgency of addressing problems and makes us experts </w:t>
      </w:r>
      <w:r w:rsidDel="00000000" w:rsidR="00000000" w:rsidRPr="00000000">
        <w:rPr>
          <w:rtl w:val="0"/>
        </w:rPr>
        <w:t xml:space="preserve">at </w:t>
      </w:r>
      <w:r w:rsidDel="00000000" w:rsidR="00000000" w:rsidRPr="00000000">
        <w:rPr>
          <w:rtl w:val="0"/>
        </w:rPr>
        <w:t xml:space="preserve">thinking outside the box </w:t>
      </w:r>
      <w:r w:rsidDel="00000000" w:rsidR="00000000" w:rsidRPr="00000000">
        <w:rPr>
          <w:rtl w:val="0"/>
        </w:rPr>
        <w:t xml:space="preserve">and finding cheaper, simpler, and more practical solutions so that everyone can benefit from them.</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At Yale, I look forward to contributing this perspective as I advance my knowledge and develop </w:t>
      </w:r>
      <w:r w:rsidDel="00000000" w:rsidR="00000000" w:rsidRPr="00000000">
        <w:rPr>
          <w:rtl w:val="0"/>
        </w:rPr>
        <w:t xml:space="preserve">innovative</w:t>
      </w:r>
      <w:r w:rsidDel="00000000" w:rsidR="00000000" w:rsidRPr="00000000">
        <w:rPr>
          <w:rtl w:val="0"/>
        </w:rPr>
        <w:t xml:space="preserve"> ideas with my new peers. </w:t>
      </w:r>
      <w:r w:rsidDel="00000000" w:rsidR="00000000" w:rsidRPr="00000000">
        <w:rPr>
          <w:rtl w:val="0"/>
        </w:rPr>
        <w:t xml:space="preserve">I </w:t>
      </w:r>
      <w:r w:rsidDel="00000000" w:rsidR="00000000" w:rsidRPr="00000000">
        <w:rPr>
          <w:rtl w:val="0"/>
        </w:rPr>
        <w:t xml:space="preserve">am eager </w:t>
      </w:r>
      <w:r w:rsidDel="00000000" w:rsidR="00000000" w:rsidRPr="00000000">
        <w:rPr>
          <w:rtl w:val="0"/>
        </w:rPr>
        <w:t xml:space="preserve">to </w:t>
      </w:r>
      <w:r w:rsidDel="00000000" w:rsidR="00000000" w:rsidRPr="00000000">
        <w:rPr>
          <w:rtl w:val="0"/>
        </w:rPr>
        <w:t xml:space="preserve">learn</w:t>
      </w:r>
      <w:r w:rsidDel="00000000" w:rsidR="00000000" w:rsidRPr="00000000">
        <w:rPr>
          <w:rtl w:val="0"/>
        </w:rPr>
        <w:t xml:space="preserve"> from their experiences and make life-long friends.</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DISCARD</w:t>
      </w:r>
    </w:p>
    <w:p w:rsidR="00000000" w:rsidDel="00000000" w:rsidP="00000000" w:rsidRDefault="00000000" w:rsidRPr="00000000" w14:paraId="000000B4">
      <w:pPr>
        <w:rPr/>
      </w:pPr>
      <w:commentRangeStart w:id="68"/>
      <w:r w:rsidDel="00000000" w:rsidR="00000000" w:rsidRPr="00000000">
        <w:rPr>
          <w:rtl w:val="0"/>
        </w:rPr>
        <w:t xml:space="preserve">Witnessing </w:t>
      </w:r>
      <w:r w:rsidDel="00000000" w:rsidR="00000000" w:rsidRPr="00000000">
        <w:rPr>
          <w:rtl w:val="0"/>
        </w:rPr>
        <w:t xml:space="preserve">the expertise and insight</w:t>
      </w:r>
      <w:r w:rsidDel="00000000" w:rsidR="00000000" w:rsidRPr="00000000">
        <w:rPr>
          <w:rtl w:val="0"/>
        </w:rPr>
        <w:t xml:space="preserve"> of the </w:t>
      </w:r>
      <w:r w:rsidDel="00000000" w:rsidR="00000000" w:rsidRPr="00000000">
        <w:rPr>
          <w:rtl w:val="0"/>
        </w:rPr>
        <w:t xml:space="preserve">various Yale students and alumni</w:t>
      </w:r>
      <w:r w:rsidDel="00000000" w:rsidR="00000000" w:rsidRPr="00000000">
        <w:rPr>
          <w:rtl w:val="0"/>
        </w:rPr>
        <w:t xml:space="preserve"> at Romulus Capital, a </w:t>
      </w:r>
      <w:r w:rsidDel="00000000" w:rsidR="00000000" w:rsidRPr="00000000">
        <w:rPr>
          <w:rtl w:val="0"/>
        </w:rPr>
        <w:t xml:space="preserve">VC firm in Boston</w:t>
      </w:r>
      <w:r w:rsidDel="00000000" w:rsidR="00000000" w:rsidRPr="00000000">
        <w:rPr>
          <w:rtl w:val="0"/>
        </w:rPr>
        <w:t xml:space="preserve"> for which I </w:t>
      </w:r>
      <w:r w:rsidDel="00000000" w:rsidR="00000000" w:rsidRPr="00000000">
        <w:rPr>
          <w:rtl w:val="0"/>
        </w:rPr>
        <w:t xml:space="preserve">worked remotely</w:t>
      </w:r>
      <w:r w:rsidDel="00000000" w:rsidR="00000000" w:rsidRPr="00000000">
        <w:rPr>
          <w:rtl w:val="0"/>
        </w:rPr>
        <w:t xml:space="preserve"> </w:t>
      </w:r>
      <w:r w:rsidDel="00000000" w:rsidR="00000000" w:rsidRPr="00000000">
        <w:rPr>
          <w:rtl w:val="0"/>
        </w:rPr>
        <w:t xml:space="preserve">d</w:t>
      </w:r>
      <w:r w:rsidDel="00000000" w:rsidR="00000000" w:rsidRPr="00000000">
        <w:rPr>
          <w:rtl w:val="0"/>
        </w:rPr>
        <w:t xml:space="preserve">uring my gap year</w:t>
      </w:r>
      <w:r w:rsidDel="00000000" w:rsidR="00000000" w:rsidRPr="00000000">
        <w:rPr>
          <w:rtl w:val="0"/>
        </w:rPr>
        <w:t xml:space="preserve"> also made me </w:t>
      </w:r>
      <w:r w:rsidDel="00000000" w:rsidR="00000000" w:rsidRPr="00000000">
        <w:rPr>
          <w:rtl w:val="0"/>
        </w:rPr>
        <w:t xml:space="preserve">realize Yale would be the best place for me</w:t>
      </w:r>
      <w:r w:rsidDel="00000000" w:rsidR="00000000" w:rsidRPr="00000000">
        <w:rPr>
          <w:rtl w:val="0"/>
        </w:rPr>
        <w:t xml:space="preserve">.</w:t>
      </w:r>
      <w:commentRangeEnd w:id="68"/>
      <w:r w:rsidDel="00000000" w:rsidR="00000000" w:rsidRPr="00000000">
        <w:commentReference w:id="68"/>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risa Apostolidis" w:id="62" w:date="2022-02-27T22:13:16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point is implicit in your comment about wanting a larger international student community...</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 parece?</w:t>
      </w:r>
    </w:p>
  </w:comment>
  <w:comment w:author="Marisa Apostolidis" w:id="20" w:date="2022-02-24T14:44:23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Dwight Hall looks it has tons of stuff:</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https://dwighthall.org/opportunities?page=1</w:t>
      </w:r>
    </w:p>
  </w:comment>
  <w:comment w:author="Marisa Apostolidis" w:id="21" w:date="2022-02-24T14:46:24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Funbotics...</w:t>
      </w:r>
    </w:p>
  </w:comment>
  <w:comment w:author="Marisa Apostolidis" w:id="5" w:date="2022-02-24T09:39:41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entrepreneur?</w:t>
      </w:r>
    </w:p>
  </w:comment>
  <w:comment w:author="Iñaki Arango" w:id="28" w:date="2022-02-26T01:55:06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missing. I'm showing, not telling</w:t>
      </w:r>
    </w:p>
  </w:comment>
  <w:comment w:author="Anoushka Ramkumar" w:id="63" w:date="2022-03-01T20:31:39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talking about the interdisciplinary aspect of Yale is important here. Not sure if the technological innovation part is accurate about Yale's culture but talking about the culture of solving the world's problems is more attuned to Yale's success. Just a thought, you don't have to change this.</w:t>
      </w:r>
    </w:p>
  </w:comment>
  <w:comment w:author="Iñaki Arango" w:id="60" w:date="2022-03-01T19:54:37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delete</w:t>
      </w:r>
    </w:p>
  </w:comment>
  <w:comment w:author="Iñaki Arango" w:id="61" w:date="2022-03-01T19:54:37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delete</w:t>
      </w:r>
    </w:p>
  </w:comment>
  <w:comment w:author="Iñaki Arango" w:id="58" w:date="2022-03-01T19:53:58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 w:author="Iñaki Arango" w:id="25" w:date="2022-02-23T22:17:56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rewrite this sentence</w:t>
      </w:r>
    </w:p>
  </w:comment>
  <w:comment w:author="Marisa Apostolidis" w:id="26" w:date="2022-02-26T18:14:08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una alternativa</w:t>
      </w:r>
    </w:p>
  </w:comment>
  <w:comment w:author="Iñaki Arango" w:id="30" w:date="2022-02-23T22:17:56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rewrite this sentence</w:t>
      </w:r>
    </w:p>
  </w:comment>
  <w:comment w:author="Marisa Apostolidis" w:id="31" w:date="2022-02-26T18:14:08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 una alternativa</w:t>
      </w:r>
    </w:p>
  </w:comment>
  <w:comment w:author="Iñaki Arango" w:id="7" w:date="2022-02-26T00:12:43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Too vague</w:t>
      </w:r>
    </w:p>
  </w:comment>
  <w:comment w:author="Marisa Apostolidis" w:id="8" w:date="2022-02-26T10:51:20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w:t>
      </w:r>
    </w:p>
  </w:comment>
  <w:comment w:author="Marisa Apostolidis" w:id="9" w:date="2022-02-26T10:51:51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of their knowledge?</w:t>
      </w:r>
    </w:p>
  </w:comment>
  <w:comment w:author="Iñaki Arango" w:id="34" w:date="2022-02-26T00:12:43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Too vague</w:t>
      </w:r>
    </w:p>
  </w:comment>
  <w:comment w:author="Marisa Apostolidis" w:id="35" w:date="2022-02-26T10:51:2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w:t>
      </w:r>
    </w:p>
  </w:comment>
  <w:comment w:author="Marisa Apostolidis" w:id="36" w:date="2022-02-26T10:51:5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of their knowledge?</w:t>
      </w:r>
    </w:p>
  </w:comment>
  <w:comment w:author="Iñaki Arango" w:id="38" w:date="2022-02-26T00:12:43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Too vague</w:t>
      </w:r>
    </w:p>
  </w:comment>
  <w:comment w:author="Marisa Apostolidis" w:id="39" w:date="2022-02-26T10:51:2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w:t>
      </w:r>
    </w:p>
  </w:comment>
  <w:comment w:author="Marisa Apostolidis" w:id="40" w:date="2022-02-26T10:51:51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of their knowledge?</w:t>
      </w:r>
    </w:p>
  </w:comment>
  <w:comment w:author="Iñaki Arango" w:id="48" w:date="2022-02-26T00:12:43Z">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Too vague</w:t>
      </w:r>
    </w:p>
  </w:comment>
  <w:comment w:author="Marisa Apostolidis" w:id="49" w:date="2022-02-26T10:51:20Z">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expertise?</w:t>
      </w:r>
    </w:p>
  </w:comment>
  <w:comment w:author="Marisa Apostolidis" w:id="50" w:date="2022-02-26T10:51:51Z">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 of their knowledge?</w:t>
      </w:r>
    </w:p>
  </w:comment>
  <w:comment w:author="Iñaki Arango" w:id="23" w:date="2022-02-26T00:14:06Z">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is required before this sentence</w:t>
      </w:r>
    </w:p>
  </w:comment>
  <w:comment w:author="Iñaki Arango" w:id="15" w:date="2022-02-26T00:09:03Z">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There is a difference between fundraising and stimulating economic development, no? Also, what does learning about stimulating economic development have to do with learning how Argentina firs into the global economy? (Maybe it does, but you have to make It clear)</w:t>
      </w:r>
    </w:p>
  </w:comment>
  <w:comment w:author="Iñaki Arango" w:id="45" w:date="2022-02-26T00:09:03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There is a difference between fundraising and stimulating economic development, no? Also, what does learning about stimulating economic development have to do with learning how Argentina firs into the global economy? (Maybe it does, but you have to make It clear)</w:t>
      </w:r>
    </w:p>
  </w:comment>
  <w:comment w:author="Iñaki Arango" w:id="55" w:date="2022-02-26T00:09:03Z">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There is a difference between fundraising and stimulating economic development, no? Also, what does learning about stimulating economic development have to do with learning how Argentina firs into the global economy? (Maybe it does, but you have to make It clear)</w:t>
      </w:r>
    </w:p>
  </w:comment>
  <w:comment w:author="Marisa Apostolidis" w:id="24" w:date="2022-02-24T15:30:35Z">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w:t>
      </w:r>
    </w:p>
  </w:comment>
  <w:comment w:author="Marisa Apostolidis" w:id="29" w:date="2022-02-24T15:30:35Z">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dimension?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opportunities?</w:t>
      </w:r>
    </w:p>
  </w:comment>
  <w:comment w:author="Iñaki Arango" w:id="16" w:date="2022-02-26T00:10:23Z">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This is a good point that is specific to Yale. You may want to elaborate why you admire those two people.</w:t>
      </w:r>
    </w:p>
  </w:comment>
  <w:comment w:author="Iñaki Arango" w:id="37" w:date="2022-02-26T02:02:29Z">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verb to avoid repetition</w:t>
      </w:r>
    </w:p>
  </w:comment>
  <w:comment w:author="Iñaki Arango" w:id="11" w:date="2022-02-24T11:32:29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YALE TECHNICAL</w:t>
      </w:r>
    </w:p>
  </w:comment>
  <w:comment w:author="Iñaki Arango" w:id="12" w:date="2022-02-24T11:32:46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should include research or things like that</w:t>
      </w:r>
    </w:p>
  </w:comment>
  <w:comment w:author="Iñaki Arango" w:id="22" w:date="2022-02-26T00:14:24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w:t>
      </w:r>
    </w:p>
  </w:comment>
  <w:comment w:author="Iñaki Arango" w:id="4" w:date="2022-02-26T00:05:47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Vague</w:t>
      </w:r>
    </w:p>
  </w:comment>
  <w:comment w:author="Iñaki Arango" w:id="10" w:date="2022-02-26T00:06:25Z">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more about this</w:t>
      </w:r>
    </w:p>
  </w:comment>
  <w:comment w:author="Iñaki Arango" w:id="6" w:date="2022-02-26T00:07:37Z">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You need a transition here. A topic sentence to show you're about to start talking about how Yale is ideal for helping you achieve goal X.</w:t>
      </w:r>
    </w:p>
  </w:comment>
  <w:comment w:author="Iñaki Arango" w:id="1" w:date="2022-02-26T00:02:41Z">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Who? All Argentinians? This essay should be about /you/, and only you</w:t>
      </w:r>
    </w:p>
  </w:comment>
  <w:comment w:author="Marisa Apostolidis" w:id="68" w:date="2022-03-01T23:12:37Z">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condensed version of the above paragraph.</w:t>
      </w:r>
    </w:p>
  </w:comment>
  <w:comment w:author="Marisa Apostolidis" w:id="65" w:date="2022-03-01T23:12:22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 your CV, right?</w:t>
      </w:r>
    </w:p>
  </w:comment>
  <w:comment w:author="Iñaki Arango" w:id="66" w:date="2022-03-02T00:07:15Z">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Nope</w:t>
      </w:r>
    </w:p>
  </w:comment>
  <w:comment w:author="Marisa Apostolidis" w:id="67" w:date="2022-03-02T00:50:47Z">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add 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use the condensed version below?</w:t>
      </w:r>
    </w:p>
  </w:comment>
  <w:comment w:author="Iñaki Arango" w:id="57" w:date="2022-03-01T10:01:50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w:t>
      </w:r>
    </w:p>
  </w:comment>
  <w:comment w:author="Iñaki Arango" w:id="64" w:date="2022-03-01T10:01:50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w:t>
      </w:r>
    </w:p>
  </w:comment>
  <w:comment w:author="Iñaki Arango" w:id="47" w:date="2022-02-23T23:32:37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how to include this</w:t>
      </w:r>
    </w:p>
  </w:comment>
  <w:comment w:author="Marisa Apostolidis" w:id="59" w:date="2022-03-01T11:11:40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phrase necessary?</w:t>
      </w:r>
    </w:p>
  </w:comment>
  <w:comment w:author="Marisa Apostolidis" w:id="32" w:date="2022-02-26T18:13:43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 one</w:t>
      </w:r>
    </w:p>
  </w:comment>
  <w:comment w:author="Marisa Apostolidis" w:id="33" w:date="2022-02-26T18:19:21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una alternativa al párrafo que sigue.</w:t>
      </w:r>
    </w:p>
  </w:comment>
  <w:comment w:author="Iñaki Arango" w:id="27" w:date="2022-02-26T00:17:59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Ending should be much stronger.</w:t>
      </w:r>
    </w:p>
  </w:comment>
  <w:comment w:author="Iñaki Arango" w:id="46" w:date="2022-02-26T00:17:59Z">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Ending should be much stronger.</w:t>
      </w:r>
    </w:p>
  </w:comment>
  <w:comment w:author="Iñaki Arango" w:id="56" w:date="2022-02-26T00:17:59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 Ending should be much stronger.</w:t>
      </w:r>
    </w:p>
  </w:comment>
  <w:comment w:author="Iñaki Arango" w:id="2" w:date="2022-02-25T18:07:48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putting this first, to grab attention</w:t>
      </w:r>
    </w:p>
  </w:comment>
  <w:comment w:author="Iñaki Arango" w:id="42" w:date="2022-02-26T02:19:33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 program that aligns more with my goals to go to Argentina</w:t>
      </w:r>
    </w:p>
  </w:comment>
  <w:comment w:author="Iñaki Arango" w:id="43" w:date="2022-02-26T02:32:24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 there are already too many words</w:t>
      </w:r>
    </w:p>
  </w:comment>
  <w:comment w:author="Marisa Apostolidis" w:id="44" w:date="2022-02-26T18:36:01Z">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Suena un poco forzado...</w:t>
      </w:r>
    </w:p>
  </w:comment>
  <w:comment w:author="Iñaki Arango" w:id="52" w:date="2022-02-26T02:19:33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a program that aligns more with my goals to go to Argentina</w:t>
      </w:r>
    </w:p>
  </w:comment>
  <w:comment w:author="Iñaki Arango" w:id="53" w:date="2022-02-26T02:32:24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remove, there are already too many words</w:t>
      </w:r>
    </w:p>
  </w:comment>
  <w:comment w:author="Marisa Apostolidis" w:id="54" w:date="2022-02-26T18:36:0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Suena un poco forzado...</w:t>
      </w:r>
    </w:p>
  </w:comment>
  <w:comment w:author="Marisa Apostolidis" w:id="13" w:date="2022-02-24T14:27:4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querías decir?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punto aquí?</w:t>
      </w:r>
    </w:p>
  </w:comment>
  <w:comment w:author="Anoushka Ramkumar" w:id="0" w:date="2022-02-16T03:20:01Z">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name drop companies that have come out of TSAI City:  Snackpass (YCombinator, A16Z, Series B), Prepared (Thiel Fellowship)</w:t>
      </w:r>
    </w:p>
  </w:comment>
  <w:comment w:author="Marisa Apostolidis" w:id="3" w:date="2022-02-24T14:23:27Z">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whether you should change the order...</w:t>
      </w:r>
    </w:p>
  </w:comment>
  <w:comment w:author="Marisa Apostolidis" w:id="14" w:date="2022-02-24T14:29:35Z">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YOU WANT TO WORK WITH/STUDY WITH AT YALE??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FIELD??</w:t>
      </w:r>
    </w:p>
  </w:comment>
  <w:comment w:author="Marisa Apostolidis" w:id="41" w:date="2022-02-24T14:29:35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YOU WANT TO WORK WITH/STUDY WITH AT YALE??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FIELD??</w:t>
      </w:r>
    </w:p>
  </w:comment>
  <w:comment w:author="Marisa Apostolidis" w:id="51" w:date="2022-02-24T14:29:35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YOU WANT TO WORK WITH/STUDY WITH AT YALE??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FIELD??</w:t>
      </w:r>
    </w:p>
  </w:comment>
  <w:comment w:author="Marisa Apostolidis" w:id="17" w:date="2022-02-24T14:40:07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 post graduate program-- you wouldn't be able to do this yet...</w:t>
      </w:r>
    </w:p>
  </w:comment>
  <w:comment w:author="Marisa Apostolidis" w:id="18" w:date="2022-02-24T14:37:14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they members of Greenberg?</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what was their relationship to the program?</w:t>
      </w:r>
    </w:p>
  </w:comment>
  <w:comment w:author="Iñaki Arango" w:id="19" w:date="2022-02-25T18:13:53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were Greenberg Fellows. They go to the university for a couple months/week and connect to other fellows form around the world while they take classes of their choice at Yale.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orldfellows.yale.edu/the-program/common-questions/" TargetMode="External"/><Relationship Id="rId10" Type="http://schemas.openxmlformats.org/officeDocument/2006/relationships/hyperlink" Target="https://lacasa.yalecollege.yale.edu/" TargetMode="External"/><Relationship Id="rId9" Type="http://schemas.openxmlformats.org/officeDocument/2006/relationships/hyperlink" Target="https://contrarycap.com/yal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s.ssrn.com/sol3/papers.cfm?abstract_id=2089495" TargetMode="External"/><Relationship Id="rId8" Type="http://schemas.openxmlformats.org/officeDocument/2006/relationships/hyperlink" Target="https://www.yesatya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