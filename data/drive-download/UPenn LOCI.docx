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nzr9j7r66nea" w:id="0"/>
      <w:bookmarkEnd w:id="0"/>
      <w:r w:rsidDel="00000000" w:rsidR="00000000" w:rsidRPr="00000000">
        <w:rPr>
          <w:rtl w:val="0"/>
        </w:rPr>
        <w:t xml:space="preserve">UPenn LOCI</w:t>
      </w:r>
    </w:p>
    <w:p w:rsidR="00000000" w:rsidDel="00000000" w:rsidP="00000000" w:rsidRDefault="00000000" w:rsidRPr="00000000" w14:paraId="00000002">
      <w:pPr>
        <w:pStyle w:val="Heading1"/>
        <w:pageBreakBefore w:val="0"/>
        <w:rPr/>
      </w:pPr>
      <w:bookmarkStart w:colFirst="0" w:colLast="0" w:name="_21s8a2z0u5fk" w:id="1"/>
      <w:bookmarkEnd w:id="1"/>
      <w:r w:rsidDel="00000000" w:rsidR="00000000" w:rsidRPr="00000000">
        <w:rPr>
          <w:rtl w:val="0"/>
        </w:rPr>
        <w:t xml:space="preserve">Useful Phrases</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I was recently waitlisted for the [current year] school year; I am writing to express my continued interest in Burr University.</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Thank you for taking the time to read my application. I know that State University is a very selective school, and I'm happy to be included on the school's waitlist. I'm writing to express my continued interest in the school, and to include some new information to add to my application.</w:t>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I'm much happier with these scores, and I wanted to share this improvement with you.</w:t>
      </w:r>
    </w:p>
    <w:p w:rsidR="00000000" w:rsidDel="00000000" w:rsidP="00000000" w:rsidRDefault="00000000" w:rsidRPr="00000000" w14:paraId="00000006">
      <w:pPr>
        <w:pageBreakBefore w:val="0"/>
        <w:numPr>
          <w:ilvl w:val="0"/>
          <w:numId w:val="3"/>
        </w:numPr>
        <w:ind w:left="720" w:hanging="360"/>
      </w:pPr>
      <w:r w:rsidDel="00000000" w:rsidR="00000000" w:rsidRPr="00000000">
        <w:rPr>
          <w:rtl w:val="0"/>
        </w:rPr>
        <w:t xml:space="preserve">Thank you so much for you time and consideration. If you have any further questions, please let me know. I look forward to hearing from you.</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I understand that this new information may not impact my position on the waitlist, but I wanted to share it with you nonetheless. I'm still very excited about the prospect of joining the State University History Department, and of working with its extensive American History archives.</w:t>
      </w:r>
    </w:p>
    <w:p w:rsidR="00000000" w:rsidDel="00000000" w:rsidP="00000000" w:rsidRDefault="00000000" w:rsidRPr="00000000" w14:paraId="00000008">
      <w:pPr>
        <w:pStyle w:val="Heading1"/>
        <w:pageBreakBefore w:val="0"/>
        <w:rPr/>
      </w:pPr>
      <w:bookmarkStart w:colFirst="0" w:colLast="0" w:name="_x5lm55wsbre9" w:id="2"/>
      <w:bookmarkEnd w:id="2"/>
      <w:r w:rsidDel="00000000" w:rsidR="00000000" w:rsidRPr="00000000">
        <w:rPr>
          <w:rtl w:val="0"/>
        </w:rPr>
        <w:t xml:space="preserve">Useful Pages</w:t>
      </w:r>
    </w:p>
    <w:p w:rsidR="00000000" w:rsidDel="00000000" w:rsidP="00000000" w:rsidRDefault="00000000" w:rsidRPr="00000000" w14:paraId="00000009">
      <w:pPr>
        <w:pageBreakBefore w:val="0"/>
        <w:numPr>
          <w:ilvl w:val="0"/>
          <w:numId w:val="1"/>
        </w:numPr>
        <w:ind w:left="720" w:hanging="360"/>
        <w:rPr>
          <w:u w:val="none"/>
        </w:rPr>
      </w:pPr>
      <w:hyperlink r:id="rId7">
        <w:r w:rsidDel="00000000" w:rsidR="00000000" w:rsidRPr="00000000">
          <w:rPr>
            <w:color w:val="1155cc"/>
            <w:u w:val="single"/>
            <w:rtl w:val="0"/>
          </w:rPr>
          <w:t xml:space="preserve">https://www.thoughtco.com/sample-letters-of-continued-interest-4040198</w:t>
        </w:r>
      </w:hyperlink>
      <w:r w:rsidDel="00000000" w:rsidR="00000000" w:rsidRPr="00000000">
        <w:rPr>
          <w:rtl w:val="0"/>
        </w:rPr>
      </w:r>
    </w:p>
    <w:p w:rsidR="00000000" w:rsidDel="00000000" w:rsidP="00000000" w:rsidRDefault="00000000" w:rsidRPr="00000000" w14:paraId="0000000A">
      <w:pPr>
        <w:pStyle w:val="Heading1"/>
        <w:pageBreakBefore w:val="0"/>
        <w:rPr/>
      </w:pPr>
      <w:bookmarkStart w:colFirst="0" w:colLast="0" w:name="_93vx8vcxn8dh" w:id="3"/>
      <w:bookmarkEnd w:id="3"/>
      <w:r w:rsidDel="00000000" w:rsidR="00000000" w:rsidRPr="00000000">
        <w:rPr>
          <w:rtl w:val="0"/>
        </w:rPr>
        <w:t xml:space="preserve">Tips</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Address the Director of Admissions</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wxqrcr2p78w6" w:id="4"/>
      <w:bookmarkEnd w:id="4"/>
      <w:r w:rsidDel="00000000" w:rsidR="00000000" w:rsidRPr="00000000">
        <w:rPr>
          <w:rtl w:val="0"/>
        </w:rPr>
        <w:t xml:space="preserve">Letter</w:t>
      </w:r>
    </w:p>
    <w:p w:rsidR="00000000" w:rsidDel="00000000" w:rsidP="00000000" w:rsidRDefault="00000000" w:rsidRPr="00000000" w14:paraId="0000000D">
      <w:pPr>
        <w:pStyle w:val="Heading2"/>
        <w:pageBreakBefore w:val="0"/>
        <w:rPr/>
      </w:pPr>
      <w:bookmarkStart w:colFirst="0" w:colLast="0" w:name="_msgv8jqhghg7" w:id="5"/>
      <w:bookmarkEnd w:id="5"/>
      <w:commentRangeStart w:id="0"/>
      <w:commentRangeStart w:id="1"/>
      <w:r w:rsidDel="00000000" w:rsidR="00000000" w:rsidRPr="00000000">
        <w:rPr>
          <w:rtl w:val="0"/>
        </w:rPr>
        <w:t xml:space="preserve">Rev. 1</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Dear Mr. Furda,</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Thank you for taking the time to read my application. I know that the admissions process is highly selective and am honored to have been included in the waitlist. I am writing to reiterate my continued interest in attending the University of Pennsylvania, which is my first choice school.</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ins w:author="Guillermo Arango" w:id="0" w:date="2020-04-28T14:36:59Z"/>
        </w:rPr>
      </w:pPr>
      <w:commentRangeStart w:id="2"/>
      <w:r w:rsidDel="00000000" w:rsidR="00000000" w:rsidRPr="00000000">
        <w:rPr>
          <w:rtl w:val="0"/>
        </w:rPr>
        <w:t xml:space="preserve">Penn is the perfect place for me, where I could be able to learn Computer Science interdisciplinarily with other fields, while being constantly exposed to students and faculty from a terrific business school, an area in which I am increasingly interested. </w:t>
      </w:r>
      <w:ins w:author="Guillermo Arango" w:id="0" w:date="2020-04-28T14:36:59Z">
        <w:commentRangeEnd w:id="2"/>
        <w:r w:rsidDel="00000000" w:rsidR="00000000" w:rsidRPr="00000000">
          <w:commentReference w:id="2"/>
        </w:r>
        <w:r w:rsidDel="00000000" w:rsidR="00000000" w:rsidRPr="00000000">
          <w:rPr>
            <w:rtl w:val="0"/>
          </w:rPr>
        </w:r>
      </w:ins>
    </w:p>
    <w:p w:rsidR="00000000" w:rsidDel="00000000" w:rsidP="00000000" w:rsidRDefault="00000000" w:rsidRPr="00000000" w14:paraId="00000013">
      <w:pPr>
        <w:pageBreakBefore w:val="0"/>
        <w:rPr>
          <w:ins w:author="Guillermo Arango" w:id="0" w:date="2020-04-28T14:36:59Z"/>
        </w:rPr>
      </w:pPr>
      <w:ins w:author="Guillermo Arango" w:id="0" w:date="2020-04-28T14:36:59Z">
        <w:r w:rsidDel="00000000" w:rsidR="00000000" w:rsidRPr="00000000">
          <w:rPr>
            <w:rtl w:val="0"/>
          </w:rPr>
        </w:r>
      </w:ins>
    </w:p>
    <w:p w:rsidR="00000000" w:rsidDel="00000000" w:rsidP="00000000" w:rsidRDefault="00000000" w:rsidRPr="00000000" w14:paraId="00000014">
      <w:pPr>
        <w:pageBreakBefore w:val="0"/>
        <w:rPr/>
      </w:pPr>
      <w:ins w:author="Guillermo Arango" w:id="0" w:date="2020-04-28T14:36:59Z">
        <w:r w:rsidDel="00000000" w:rsidR="00000000" w:rsidRPr="00000000">
          <w:rPr>
            <w:rtl w:val="0"/>
          </w:rPr>
          <w:t xml:space="preserve">(el párrafo anterior es totalmente “vainilla”, no convence a nadie, y tiene problemas gramaticales, el párrafo siguiente, en cambio, es mucho más concreto, dice algo.  En el anterior, decir que es el perfecto lugar para estudiar CS es superficial (cualquiera de las top 50 es un lugar “perfecto” para estudiar CS.  Si no tenes algo específico que decir sobre el programa de CS en UPenn mas vale no decir nada proque quita credibilidad a tu posicion.</w:t>
        </w:r>
      </w:ins>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The Warren Center is an institute that embodies my interests, where they use technology to find patterns and analyze changes in social and economic systems; information which can then be used to improve these. I have been specifically following Professor Ungar’s developments and find fascinating that his past research on algorithms that measure a population's well-being are now being used to study how to maintain a healthy mental state during quarantine.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 would also like  to provide some further information that may be relevant to my application.  I graduated from high school in December and have taken advantage of my new free time to ta</w:t>
      </w:r>
      <w:r w:rsidDel="00000000" w:rsidR="00000000" w:rsidRPr="00000000">
        <w:rPr>
          <w:rtl w:val="0"/>
        </w:rPr>
        <w:t xml:space="preserve">ke online </w:t>
      </w:r>
      <w:r w:rsidDel="00000000" w:rsidR="00000000" w:rsidRPr="00000000">
        <w:rPr>
          <w:rtl w:val="0"/>
        </w:rPr>
        <w:t xml:space="preserve">courses</w:t>
      </w:r>
      <w:r w:rsidDel="00000000" w:rsidR="00000000" w:rsidRPr="00000000">
        <w:rPr>
          <w:rtl w:val="0"/>
        </w:rPr>
        <w:t xml:space="preserve"> through edX and the Corporate Finance Institute </w:t>
      </w:r>
      <w:r w:rsidDel="00000000" w:rsidR="00000000" w:rsidRPr="00000000">
        <w:rPr>
          <w:rtl w:val="0"/>
        </w:rPr>
        <w:t xml:space="preserve">to   improve my understanding of the inner workings of companies </w:t>
      </w:r>
      <w:r w:rsidDel="00000000" w:rsidR="00000000" w:rsidRPr="00000000">
        <w:rPr>
          <w:rtl w:val="0"/>
        </w:rPr>
        <w:t xml:space="preserve">and help me operate my startup</w:t>
      </w:r>
      <w:r w:rsidDel="00000000" w:rsidR="00000000" w:rsidRPr="00000000">
        <w:rPr>
          <w:rtl w:val="0"/>
        </w:rPr>
        <w:t xml:space="preserve">. I am currently finishing a module on  Accounting Essentials and about to begin a module on Introduction to Corporate Finance.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In the beginning of January, I began developing a software solution for businesses to track the performance of their recycling initiatives while providing incentives to the general population to bring their plastics to special treatment plants. We held meetings with possible clients and prepared for a public launch in March but COVID struck and everything has been postponed until the situation </w:t>
      </w:r>
      <w:r w:rsidDel="00000000" w:rsidR="00000000" w:rsidRPr="00000000">
        <w:rPr>
          <w:rtl w:val="0"/>
        </w:rPr>
        <w:t xml:space="preserve">normalizes</w:t>
      </w:r>
      <w:r w:rsidDel="00000000" w:rsidR="00000000" w:rsidRPr="00000000">
        <w:rPr>
          <w:rtl w:val="0"/>
        </w:rPr>
        <w:t xml:space="preserve">.</w:t>
      </w:r>
    </w:p>
    <w:p w:rsidR="00000000" w:rsidDel="00000000" w:rsidP="00000000" w:rsidRDefault="00000000" w:rsidRPr="00000000" w14:paraId="0000001B">
      <w:pPr>
        <w:pageBreakBefore w:val="0"/>
        <w:rPr>
          <w:ins w:author="Guillermo Arango" w:id="1" w:date="2020-04-28T14:42:14Z"/>
        </w:rPr>
      </w:pPr>
      <w:ins w:author="Guillermo Arango" w:id="1" w:date="2020-04-28T14:42:14Z">
        <w:commentRangeStart w:id="3"/>
        <w:r w:rsidDel="00000000" w:rsidR="00000000" w:rsidRPr="00000000">
          <w:rPr>
            <w:rtl w:val="0"/>
          </w:rPr>
        </w:r>
      </w:ins>
    </w:p>
    <w:p w:rsidR="00000000" w:rsidDel="00000000" w:rsidP="00000000" w:rsidRDefault="00000000" w:rsidRPr="00000000" w14:paraId="0000001C">
      <w:pPr>
        <w:pageBreakBefore w:val="0"/>
        <w:rPr>
          <w:ins w:author="Guillermo Arango" w:id="1" w:date="2020-04-28T14:42:14Z"/>
        </w:rPr>
      </w:pPr>
      <w:ins w:author="Guillermo Arango" w:id="1" w:date="2020-04-28T14:42:14Z">
        <w:r w:rsidDel="00000000" w:rsidR="00000000" w:rsidRPr="00000000">
          <w:rPr>
            <w:rtl w:val="0"/>
          </w:rPr>
          <w:t xml:space="preserve">(Si el tipo no sabe de tu cirugia,  no podes empezar un parrafo hablando de eso. Tenes que primero explicar y tambien usar el tema para darle forma a tu “imagen”, por ejemplo, explicar  que por anos lidiaste con un problema de salud, cual fue, como eso te limito, como luchaste por soportarlo  y superarlo, etc.  Entonces contas algo sobre el tratamiento, que fue cirujia mayor, que tenes un proceso de recuperacion de semanas o meses, etc. y que eso mas la cuarentena te ha hecho quedarte en casa y por lo tanto te pusiste a trabajar en algo.</w:t>
        </w:r>
      </w:ins>
    </w:p>
    <w:p w:rsidR="00000000" w:rsidDel="00000000" w:rsidP="00000000" w:rsidRDefault="00000000" w:rsidRPr="00000000" w14:paraId="0000001D">
      <w:pPr>
        <w:pageBreakBefore w:val="0"/>
        <w:rPr>
          <w:ins w:author="Guillermo Arango" w:id="1" w:date="2020-04-28T14:42:14Z"/>
        </w:rPr>
      </w:pPr>
      <w:ins w:author="Guillermo Arango" w:id="1" w:date="2020-04-28T14:42:14Z">
        <w:r w:rsidDel="00000000" w:rsidR="00000000" w:rsidRPr="00000000">
          <w:rPr>
            <w:rtl w:val="0"/>
          </w:rPr>
        </w:r>
      </w:ins>
    </w:p>
    <w:p w:rsidR="00000000" w:rsidDel="00000000" w:rsidP="00000000" w:rsidRDefault="00000000" w:rsidRPr="00000000" w14:paraId="0000001E">
      <w:pPr>
        <w:pageBreakBefore w:val="0"/>
        <w:rPr>
          <w:ins w:author="Guillermo Arango" w:id="1" w:date="2020-04-28T14:42:14Z"/>
        </w:rPr>
      </w:pPr>
      <w:ins w:author="Guillermo Arango" w:id="1" w:date="2020-04-28T14:42:14Z">
        <w:r w:rsidDel="00000000" w:rsidR="00000000" w:rsidRPr="00000000">
          <w:rPr>
            <w:rtl w:val="0"/>
          </w:rPr>
          <w:t xml:space="preserve">Tambien te pones a escribir sobre Couponara como si tu interlocutor supiera de que estas hablando. Tenes que ponerte en el lugar del lector, ese hombre va a leer 50 cartas como la tuya la manana que llegue, si no se la haces facil e interesante, no le va a dedicar su tiempo ni va a recomendar que tu solicitud se mueva de la pila  “waiting list” a la pila  “admision”  </w:t>
        </w:r>
      </w:ins>
    </w:p>
    <w:p w:rsidR="00000000" w:rsidDel="00000000" w:rsidP="00000000" w:rsidRDefault="00000000" w:rsidRPr="00000000" w14:paraId="0000001F">
      <w:pPr>
        <w:pageBreakBefore w:val="0"/>
        <w:rPr>
          <w:ins w:author="Guillermo Arango" w:id="1" w:date="2020-04-28T14:42:14Z"/>
        </w:rPr>
      </w:pPr>
      <w:ins w:author="Guillermo Arango" w:id="1" w:date="2020-04-28T14:42:14Z">
        <w:r w:rsidDel="00000000" w:rsidR="00000000" w:rsidRPr="00000000">
          <w:rPr>
            <w:rtl w:val="0"/>
          </w:rPr>
        </w:r>
      </w:ins>
    </w:p>
    <w:p w:rsidR="00000000" w:rsidDel="00000000" w:rsidP="00000000" w:rsidRDefault="00000000" w:rsidRPr="00000000" w14:paraId="00000020">
      <w:pPr>
        <w:pageBreakBefore w:val="0"/>
        <w:rPr>
          <w:ins w:author="Guillermo Arango" w:id="1" w:date="2020-04-28T14:42:14Z"/>
        </w:rPr>
      </w:pPr>
      <w:ins w:author="Guillermo Arango" w:id="1" w:date="2020-04-28T14:42:14Z">
        <w:r w:rsidDel="00000000" w:rsidR="00000000" w:rsidRPr="00000000">
          <w:rPr>
            <w:rtl w:val="0"/>
          </w:rPr>
          <w:t xml:space="preserve">Como comentario general: ya has tenido bastante experiencia a traves del proceso de solicitar admision sobre como ponerte en el lugar de tu interlocutor, ser persuasivo, hacer control de calidad.  Tenes que ponerte las pilas. </w:t>
        </w:r>
      </w:ins>
    </w:p>
    <w:p w:rsidR="00000000" w:rsidDel="00000000" w:rsidP="00000000" w:rsidRDefault="00000000" w:rsidRPr="00000000" w14:paraId="00000021">
      <w:pPr>
        <w:pageBreakBefore w:val="0"/>
        <w:rPr>
          <w:ins w:author="Guillermo Arango" w:id="1" w:date="2020-04-28T14:42:14Z"/>
        </w:rPr>
      </w:pPr>
      <w:ins w:author="Guillermo Arango" w:id="1" w:date="2020-04-28T14:42:14Z">
        <w:r w:rsidDel="00000000" w:rsidR="00000000" w:rsidRPr="00000000">
          <w:rPr>
            <w:rtl w:val="0"/>
          </w:rPr>
        </w:r>
      </w:ins>
    </w:p>
    <w:p w:rsidR="00000000" w:rsidDel="00000000" w:rsidP="00000000" w:rsidRDefault="00000000" w:rsidRPr="00000000" w14:paraId="00000022">
      <w:pPr>
        <w:pageBreakBefore w:val="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 have scoliosis, which has hindered my posture and my health in several ways. For many years I had to use a plastic vest to stand correctly and finally this March I underwent spinal surgery to help solve the problem. I was in bed for a few weeks recovering and just came back home recently. The first thing I saw on the news was that there were a lot of small Argentine businesses struggling to survive the crisis caused by the quarantine.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 have been running a small startup called Couponara since the beginning of last year, which provides easy-to-implement technological solutions for small business that cannot afford customized software. Trying to help, I decided to make all of Couponara’s products free and I am talking every day with different groups of companies that have formed during the crisis to help them implement some of Couponara’s solutions. I hope this will give them a small boost and contribute to overcoming the crisis.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ind w:left="0" w:firstLine="0"/>
        <w:rPr>
          <w:ins w:author="Guillermo Arango" w:id="2" w:date="2020-04-28T14:46:30Z"/>
        </w:rPr>
      </w:pPr>
      <w:r w:rsidDel="00000000" w:rsidR="00000000" w:rsidRPr="00000000">
        <w:rPr>
          <w:rtl w:val="0"/>
        </w:rPr>
        <w:t xml:space="preserve">I </w:t>
      </w:r>
      <w:r w:rsidDel="00000000" w:rsidR="00000000" w:rsidRPr="00000000">
        <w:rPr>
          <w:rtl w:val="0"/>
        </w:rPr>
        <w:t xml:space="preserve">remain</w:t>
      </w:r>
      <w:r w:rsidDel="00000000" w:rsidR="00000000" w:rsidRPr="00000000">
        <w:rPr>
          <w:rtl w:val="0"/>
        </w:rPr>
        <w:t xml:space="preserve"> very excited about the prospect of joining the School of Engineering and Applied Science and exploring all that Penn has to offer. </w:t>
      </w:r>
      <w:ins w:author="Guillermo Arango" w:id="2" w:date="2020-04-28T14:46:30Z">
        <w:r w:rsidDel="00000000" w:rsidR="00000000" w:rsidRPr="00000000">
          <w:rPr>
            <w:rtl w:val="0"/>
          </w:rPr>
        </w:r>
      </w:ins>
    </w:p>
    <w:p w:rsidR="00000000" w:rsidDel="00000000" w:rsidP="00000000" w:rsidRDefault="00000000" w:rsidRPr="00000000" w14:paraId="00000028">
      <w:pPr>
        <w:pageBreakBefore w:val="0"/>
        <w:ind w:left="0" w:firstLine="0"/>
        <w:rPr>
          <w:ins w:author="Guillermo Arango" w:id="2" w:date="2020-04-28T14:46:30Z"/>
        </w:rPr>
      </w:pPr>
      <w:ins w:author="Guillermo Arango" w:id="2" w:date="2020-04-28T14:46:30Z">
        <w:r w:rsidDel="00000000" w:rsidR="00000000" w:rsidRPr="00000000">
          <w:rPr>
            <w:rtl w:val="0"/>
          </w:rPr>
          <w:t xml:space="preserve">(Esta frase de arriba la pondria como la primera en la carta)</w:t>
        </w:r>
      </w:ins>
    </w:p>
    <w:p w:rsidR="00000000" w:rsidDel="00000000" w:rsidP="00000000" w:rsidRDefault="00000000" w:rsidRPr="00000000" w14:paraId="00000029">
      <w:pPr>
        <w:pageBreakBefore w:val="0"/>
        <w:ind w:left="0" w:firstLine="0"/>
        <w:rPr>
          <w:ins w:author="Guillermo Arango" w:id="2" w:date="2020-04-28T14:46:30Z"/>
        </w:rPr>
      </w:pPr>
      <w:ins w:author="Guillermo Arango" w:id="2" w:date="2020-04-28T14:46:30Z">
        <w:r w:rsidDel="00000000" w:rsidR="00000000" w:rsidRPr="00000000">
          <w:rPr>
            <w:rtl w:val="0"/>
          </w:rPr>
        </w:r>
      </w:ins>
    </w:p>
    <w:p w:rsidR="00000000" w:rsidDel="00000000" w:rsidP="00000000" w:rsidRDefault="00000000" w:rsidRPr="00000000" w14:paraId="0000002A">
      <w:pPr>
        <w:pageBreakBefore w:val="0"/>
        <w:ind w:left="0" w:firstLine="0"/>
        <w:rPr>
          <w:ins w:author="Guillermo Arango" w:id="2" w:date="2020-04-28T14:46:30Z"/>
        </w:rPr>
      </w:pPr>
      <w:ins w:author="Guillermo Arango" w:id="2" w:date="2020-04-28T14:46:30Z">
        <w:r w:rsidDel="00000000" w:rsidR="00000000" w:rsidRPr="00000000">
          <w:rPr>
            <w:rtl w:val="0"/>
          </w:rPr>
        </w:r>
      </w:ins>
    </w:p>
    <w:p w:rsidR="00000000" w:rsidDel="00000000" w:rsidP="00000000" w:rsidRDefault="00000000" w:rsidRPr="00000000" w14:paraId="0000002B">
      <w:pPr>
        <w:pageBreakBefore w:val="0"/>
        <w:ind w:left="0" w:firstLine="0"/>
        <w:rPr>
          <w:ins w:author="Guillermo Arango" w:id="2" w:date="2020-04-28T14:46:30Z"/>
        </w:rPr>
      </w:pPr>
      <w:ins w:author="Guillermo Arango" w:id="2" w:date="2020-04-28T14:46:30Z">
        <w:r w:rsidDel="00000000" w:rsidR="00000000" w:rsidRPr="00000000">
          <w:rPr>
            <w:rtl w:val="0"/>
          </w:rPr>
        </w:r>
      </w:ins>
    </w:p>
    <w:p w:rsidR="00000000" w:rsidDel="00000000" w:rsidP="00000000" w:rsidRDefault="00000000" w:rsidRPr="00000000" w14:paraId="0000002C">
      <w:pPr>
        <w:pageBreakBefore w:val="0"/>
        <w:ind w:left="0" w:firstLine="0"/>
        <w:rPr>
          <w:ins w:author="Guillermo Arango" w:id="2" w:date="2020-04-28T14:46:30Z"/>
        </w:rPr>
      </w:pPr>
      <w:ins w:author="Guillermo Arango" w:id="2" w:date="2020-04-28T14:46:30Z">
        <w:r w:rsidDel="00000000" w:rsidR="00000000" w:rsidRPr="00000000">
          <w:rPr>
            <w:rtl w:val="0"/>
          </w:rPr>
        </w:r>
      </w:ins>
    </w:p>
    <w:p w:rsidR="00000000" w:rsidDel="00000000" w:rsidP="00000000" w:rsidRDefault="00000000" w:rsidRPr="00000000" w14:paraId="0000002D">
      <w:pPr>
        <w:pageBreakBefore w:val="0"/>
        <w:ind w:left="0" w:firstLine="0"/>
        <w:rPr/>
      </w:pPr>
      <w:r w:rsidDel="00000000" w:rsidR="00000000" w:rsidRPr="00000000">
        <w:rPr>
          <w:rtl w:val="0"/>
        </w:rPr>
        <w:t xml:space="preserve">Thank you very much for your time and consideration. If I can provide any further information, please let me know. I look forward to hearing from you.</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Sincerely,</w:t>
      </w:r>
    </w:p>
    <w:p w:rsidR="00000000" w:rsidDel="00000000" w:rsidP="00000000" w:rsidRDefault="00000000" w:rsidRPr="00000000" w14:paraId="00000030">
      <w:pPr>
        <w:pageBreakBefore w:val="0"/>
        <w:ind w:left="0" w:firstLine="0"/>
        <w:rPr/>
      </w:pPr>
      <w:r w:rsidDel="00000000" w:rsidR="00000000" w:rsidRPr="00000000">
        <w:rPr>
          <w:rtl w:val="0"/>
        </w:rPr>
        <w:t xml:space="preserve">Iñaki Arango</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pageBreakBefore w:val="0"/>
        <w:rPr/>
      </w:pPr>
      <w:bookmarkStart w:colFirst="0" w:colLast="0" w:name="_50lnqp6hr9nq" w:id="6"/>
      <w:bookmarkEnd w:id="6"/>
      <w:r w:rsidDel="00000000" w:rsidR="00000000" w:rsidRPr="00000000">
        <w:rPr>
          <w:rtl w:val="0"/>
        </w:rPr>
        <w:t xml:space="preserve">Rev. 2 + sugerencias de Guille 4/28</w:t>
      </w:r>
    </w:p>
    <w:p w:rsidR="00000000" w:rsidDel="00000000" w:rsidP="00000000" w:rsidRDefault="00000000" w:rsidRPr="00000000" w14:paraId="00000032">
      <w:pPr>
        <w:pageBreakBefore w:val="0"/>
        <w:rPr/>
      </w:pPr>
      <w:r w:rsidDel="00000000" w:rsidR="00000000" w:rsidRPr="00000000">
        <w:rPr>
          <w:rtl w:val="0"/>
        </w:rPr>
        <w:t xml:space="preserve">Dear Mr. Furda,</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Thank you for taking the time to read my application. I know that </w:t>
      </w:r>
      <w:ins w:author="Tomas Arango" w:id="3" w:date="2020-04-29T22:41:21Z">
        <w:r w:rsidDel="00000000" w:rsidR="00000000" w:rsidRPr="00000000">
          <w:rPr>
            <w:rtl w:val="0"/>
          </w:rPr>
          <w:t xml:space="preserve">your</w:t>
        </w:r>
      </w:ins>
      <w:del w:author="Tomas Arango" w:id="3" w:date="2020-04-29T22:41:21Z">
        <w:r w:rsidDel="00000000" w:rsidR="00000000" w:rsidRPr="00000000">
          <w:rPr>
            <w:rtl w:val="0"/>
          </w:rPr>
          <w:delText xml:space="preserve">the</w:delText>
        </w:r>
      </w:del>
      <w:r w:rsidDel="00000000" w:rsidR="00000000" w:rsidRPr="00000000">
        <w:rPr>
          <w:rtl w:val="0"/>
        </w:rPr>
        <w:t xml:space="preserve"> admissions process is highly selective and am honored to have been included in the waitlist. I am writing to reiterate my continued interest in attending the University of Pennsylvania, which is my first choice school. I </w:t>
      </w:r>
      <w:r w:rsidDel="00000000" w:rsidR="00000000" w:rsidRPr="00000000">
        <w:rPr>
          <w:rtl w:val="0"/>
        </w:rPr>
        <w:t xml:space="preserve">remain</w:t>
      </w:r>
      <w:r w:rsidDel="00000000" w:rsidR="00000000" w:rsidRPr="00000000">
        <w:rPr>
          <w:rtl w:val="0"/>
        </w:rPr>
        <w:t xml:space="preserve"> very excited about the prospect of joining the School of Engineering and Applied Science and benefiting from all that Penn has to offer.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The </w:t>
      </w:r>
      <w:ins w:author="Tomas Arango" w:id="4" w:date="2020-04-29T22:42:19Z">
        <w:r w:rsidDel="00000000" w:rsidR="00000000" w:rsidRPr="00000000">
          <w:rPr>
            <w:rtl w:val="0"/>
          </w:rPr>
          <w:t xml:space="preserve">University’s </w:t>
        </w:r>
      </w:ins>
      <w:r w:rsidDel="00000000" w:rsidR="00000000" w:rsidRPr="00000000">
        <w:rPr>
          <w:rtl w:val="0"/>
        </w:rPr>
        <w:t xml:space="preserve">Warren Center embodies my interests, I am </w:t>
      </w:r>
      <w:ins w:author="Tomas Arango" w:id="5" w:date="2020-04-29T22:42:43Z">
        <w:commentRangeStart w:id="4"/>
        <w:r w:rsidDel="00000000" w:rsidR="00000000" w:rsidRPr="00000000">
          <w:rPr>
            <w:rtl w:val="0"/>
          </w:rPr>
          <w:t xml:space="preserve">keen</w:t>
        </w:r>
      </w:ins>
      <w:del w:author="Tomas Arango" w:id="5" w:date="2020-04-29T22:42:43Z">
        <w:commentRangeEnd w:id="4"/>
        <w:r w:rsidDel="00000000" w:rsidR="00000000" w:rsidRPr="00000000">
          <w:commentReference w:id="4"/>
        </w:r>
        <w:r w:rsidDel="00000000" w:rsidR="00000000" w:rsidRPr="00000000">
          <w:rPr>
            <w:rtl w:val="0"/>
          </w:rPr>
          <w:delText xml:space="preserve">very interested</w:delText>
        </w:r>
      </w:del>
      <w:r w:rsidDel="00000000" w:rsidR="00000000" w:rsidRPr="00000000">
        <w:rPr>
          <w:rtl w:val="0"/>
        </w:rPr>
        <w:t xml:space="preserve"> </w:t>
      </w:r>
      <w:ins w:author="Tomas Arango" w:id="6" w:date="2020-04-29T22:42:45Z">
        <w:r w:rsidDel="00000000" w:rsidR="00000000" w:rsidRPr="00000000">
          <w:rPr>
            <w:rtl w:val="0"/>
          </w:rPr>
          <w:t xml:space="preserve">on</w:t>
        </w:r>
      </w:ins>
      <w:del w:author="Tomas Arango" w:id="6" w:date="2020-04-29T22:42:45Z">
        <w:r w:rsidDel="00000000" w:rsidR="00000000" w:rsidRPr="00000000">
          <w:rPr>
            <w:rtl w:val="0"/>
          </w:rPr>
          <w:delText xml:space="preserve">in</w:delText>
        </w:r>
      </w:del>
      <w:r w:rsidDel="00000000" w:rsidR="00000000" w:rsidRPr="00000000">
        <w:rPr>
          <w:rtl w:val="0"/>
        </w:rPr>
        <w:t xml:space="preserve"> using technology to find patterns and analyze changes in social and economic systems; </w:t>
      </w:r>
      <w:del w:author="Tomas Arango" w:id="7" w:date="2020-04-29T22:43:20Z">
        <w:r w:rsidDel="00000000" w:rsidR="00000000" w:rsidRPr="00000000">
          <w:rPr>
            <w:rtl w:val="0"/>
          </w:rPr>
          <w:delText xml:space="preserve">information </w:delText>
        </w:r>
      </w:del>
      <w:r w:rsidDel="00000000" w:rsidR="00000000" w:rsidRPr="00000000">
        <w:rPr>
          <w:rtl w:val="0"/>
        </w:rPr>
        <w:t xml:space="preserve">which can then be used to improve upon the</w:t>
      </w:r>
      <w:ins w:author="Tomas Arango" w:id="8" w:date="2020-04-29T22:43:14Z">
        <w:r w:rsidDel="00000000" w:rsidR="00000000" w:rsidRPr="00000000">
          <w:rPr>
            <w:rtl w:val="0"/>
          </w:rPr>
          <w:t xml:space="preserve">m</w:t>
        </w:r>
      </w:ins>
      <w:del w:author="Tomas Arango" w:id="8" w:date="2020-04-29T22:43:14Z">
        <w:r w:rsidDel="00000000" w:rsidR="00000000" w:rsidRPr="00000000">
          <w:rPr>
            <w:rtl w:val="0"/>
          </w:rPr>
          <w:delText xml:space="preserve">se</w:delText>
        </w:r>
      </w:del>
      <w:r w:rsidDel="00000000" w:rsidR="00000000" w:rsidRPr="00000000">
        <w:rPr>
          <w:rtl w:val="0"/>
        </w:rPr>
        <w:t xml:space="preserve">. I have been following Professor Ungar’s developments and how his past research on algorithms that measure a population's well-being is now being used to study how to maintain a healthy mental state during quarantin</w:t>
      </w:r>
      <w:commentRangeStart w:id="5"/>
      <w:r w:rsidDel="00000000" w:rsidR="00000000" w:rsidRPr="00000000">
        <w:rPr>
          <w:rtl w:val="0"/>
        </w:rPr>
        <w:t xml:space="preserve">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 would also like to provide some further information that may be relevant to my application.  I graduated from high school in December and have taken advantage of my new free time to ta</w:t>
      </w:r>
      <w:r w:rsidDel="00000000" w:rsidR="00000000" w:rsidRPr="00000000">
        <w:rPr>
          <w:rtl w:val="0"/>
        </w:rPr>
        <w:t xml:space="preserve">ke online </w:t>
      </w:r>
      <w:r w:rsidDel="00000000" w:rsidR="00000000" w:rsidRPr="00000000">
        <w:rPr>
          <w:rtl w:val="0"/>
        </w:rPr>
        <w:t xml:space="preserve">courses</w:t>
      </w:r>
      <w:r w:rsidDel="00000000" w:rsidR="00000000" w:rsidRPr="00000000">
        <w:rPr>
          <w:rtl w:val="0"/>
        </w:rPr>
        <w:t xml:space="preserve"> through edX and the Corporate Finance Institute </w:t>
      </w:r>
      <w:r w:rsidDel="00000000" w:rsidR="00000000" w:rsidRPr="00000000">
        <w:rPr>
          <w:rtl w:val="0"/>
        </w:rPr>
        <w:t xml:space="preserve">to improve my understanding of the inner workings of companies </w:t>
      </w:r>
      <w:r w:rsidDel="00000000" w:rsidR="00000000" w:rsidRPr="00000000">
        <w:rPr>
          <w:rtl w:val="0"/>
        </w:rPr>
        <w:t xml:space="preserve">and help me operate my startup</w:t>
      </w:r>
      <w:r w:rsidDel="00000000" w:rsidR="00000000" w:rsidRPr="00000000">
        <w:rPr>
          <w:rtl w:val="0"/>
        </w:rPr>
        <w:t xml:space="preserve">. I have just finished a module on Accounting Essentials and I am about to begin a module on Introduction to Corporate Finance.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In </w:t>
      </w:r>
      <w:ins w:author="Tomas Arango" w:id="9" w:date="2020-04-29T22:44:45Z">
        <w:r w:rsidDel="00000000" w:rsidR="00000000" w:rsidRPr="00000000">
          <w:rPr>
            <w:rtl w:val="0"/>
          </w:rPr>
          <w:t xml:space="preserve">early</w:t>
        </w:r>
      </w:ins>
      <w:del w:author="Tomas Arango" w:id="9" w:date="2020-04-29T22:44:45Z">
        <w:r w:rsidDel="00000000" w:rsidR="00000000" w:rsidRPr="00000000">
          <w:rPr>
            <w:rtl w:val="0"/>
          </w:rPr>
          <w:delText xml:space="preserve">the beginning of</w:delText>
        </w:r>
      </w:del>
      <w:r w:rsidDel="00000000" w:rsidR="00000000" w:rsidRPr="00000000">
        <w:rPr>
          <w:rtl w:val="0"/>
        </w:rPr>
        <w:t xml:space="preserve"> January, I began developing a software solution for businesses to track the performance of their recycling initiatives while providing incentives </w:t>
      </w:r>
      <w:ins w:author="Tomas Arango" w:id="10" w:date="2020-04-29T22:45:13Z">
        <w:r w:rsidDel="00000000" w:rsidR="00000000" w:rsidRPr="00000000">
          <w:rPr>
            <w:rtl w:val="0"/>
          </w:rPr>
          <w:t xml:space="preserve">for</w:t>
        </w:r>
      </w:ins>
      <w:del w:author="Tomas Arango" w:id="10" w:date="2020-04-29T22:45:13Z">
        <w:r w:rsidDel="00000000" w:rsidR="00000000" w:rsidRPr="00000000">
          <w:rPr>
            <w:rtl w:val="0"/>
          </w:rPr>
          <w:delText xml:space="preserve">to</w:delText>
        </w:r>
      </w:del>
      <w:r w:rsidDel="00000000" w:rsidR="00000000" w:rsidRPr="00000000">
        <w:rPr>
          <w:rtl w:val="0"/>
        </w:rPr>
        <w:t xml:space="preserve"> the general population to bring their plastics to dedicated treatment plants. We held meetings with prospective clients and prepared for a public launch in March but COVID struck and everything has now been postponed until the situation </w:t>
      </w:r>
      <w:r w:rsidDel="00000000" w:rsidR="00000000" w:rsidRPr="00000000">
        <w:rPr>
          <w:rtl w:val="0"/>
        </w:rPr>
        <w:t xml:space="preserve">normalizes</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commentRangeStart w:id="6"/>
      <w:commentRangeStart w:id="7"/>
      <w:r w:rsidDel="00000000" w:rsidR="00000000" w:rsidRPr="00000000">
        <w:rPr>
          <w:rtl w:val="0"/>
        </w:rPr>
        <w:t xml:space="preserve">In </w:t>
      </w:r>
      <w:ins w:author="Tomas Arango" w:id="11" w:date="2020-04-29T22:45:31Z">
        <w:r w:rsidDel="00000000" w:rsidR="00000000" w:rsidRPr="00000000">
          <w:rPr>
            <w:rtl w:val="0"/>
          </w:rPr>
          <w:t xml:space="preserve">early</w:t>
        </w:r>
      </w:ins>
      <w:del w:author="Tomas Arango" w:id="11" w:date="2020-04-29T22:45:31Z">
        <w:r w:rsidDel="00000000" w:rsidR="00000000" w:rsidRPr="00000000">
          <w:rPr>
            <w:rtl w:val="0"/>
          </w:rPr>
          <w:delText xml:space="preserve">the beginning of</w:delText>
        </w:r>
      </w:del>
      <w:r w:rsidDel="00000000" w:rsidR="00000000" w:rsidRPr="00000000">
        <w:rPr>
          <w:rtl w:val="0"/>
        </w:rPr>
        <w:t xml:space="preserve"> March, I underwent spinal surgery. I suffer from </w:t>
      </w:r>
      <w:ins w:author="Tomas Arango" w:id="12" w:date="2020-04-29T22:45:40Z">
        <w:r w:rsidDel="00000000" w:rsidR="00000000" w:rsidRPr="00000000">
          <w:rPr>
            <w:rtl w:val="0"/>
          </w:rPr>
          <w:t xml:space="preserve">severe </w:t>
        </w:r>
      </w:ins>
      <w:r w:rsidDel="00000000" w:rsidR="00000000" w:rsidRPr="00000000">
        <w:rPr>
          <w:rtl w:val="0"/>
        </w:rPr>
        <w:t xml:space="preserve">scoliosis, which has hindered </w:t>
      </w:r>
      <w:del w:author="Tomas Arango" w:id="13" w:date="2020-04-29T22:45:46Z">
        <w:r w:rsidDel="00000000" w:rsidR="00000000" w:rsidRPr="00000000">
          <w:rPr>
            <w:rtl w:val="0"/>
          </w:rPr>
          <w:delText xml:space="preserve">my posture and </w:delText>
        </w:r>
      </w:del>
      <w:r w:rsidDel="00000000" w:rsidR="00000000" w:rsidRPr="00000000">
        <w:rPr>
          <w:rtl w:val="0"/>
        </w:rPr>
        <w:t xml:space="preserve">my health in many ways. For many years I had to </w:t>
      </w:r>
      <w:ins w:author="Tomas Arango" w:id="14" w:date="2020-04-29T22:45:54Z">
        <w:r w:rsidDel="00000000" w:rsidR="00000000" w:rsidRPr="00000000">
          <w:rPr>
            <w:rtl w:val="0"/>
          </w:rPr>
          <w:t xml:space="preserve">wear</w:t>
        </w:r>
      </w:ins>
      <w:del w:author="Tomas Arango" w:id="14" w:date="2020-04-29T22:45:54Z">
        <w:r w:rsidDel="00000000" w:rsidR="00000000" w:rsidRPr="00000000">
          <w:rPr>
            <w:rtl w:val="0"/>
          </w:rPr>
          <w:delText xml:space="preserve">use</w:delText>
        </w:r>
      </w:del>
      <w:r w:rsidDel="00000000" w:rsidR="00000000" w:rsidRPr="00000000">
        <w:rPr>
          <w:rtl w:val="0"/>
        </w:rPr>
        <w:t xml:space="preserve"> a plastic vest that held me upright to stand correctly. Finally last month, I decided to undergo surgery to correct the problem once and for all. It was </w:t>
      </w:r>
      <w:ins w:author="Tomas Arango" w:id="15" w:date="2020-04-29T22:46:03Z">
        <w:r w:rsidDel="00000000" w:rsidR="00000000" w:rsidRPr="00000000">
          <w:rPr>
            <w:rtl w:val="0"/>
          </w:rPr>
          <w:t xml:space="preserve">a </w:t>
        </w:r>
      </w:ins>
      <w:r w:rsidDel="00000000" w:rsidR="00000000" w:rsidRPr="00000000">
        <w:rPr>
          <w:rtl w:val="0"/>
        </w:rPr>
        <w:t xml:space="preserve">major  surgery and I was in bed for </w:t>
      </w:r>
      <w:ins w:author="Tomas Arango" w:id="16" w:date="2020-04-29T22:46:09Z">
        <w:r w:rsidDel="00000000" w:rsidR="00000000" w:rsidRPr="00000000">
          <w:rPr>
            <w:rtl w:val="0"/>
          </w:rPr>
          <w:t xml:space="preserve">several</w:t>
        </w:r>
      </w:ins>
      <w:del w:author="Tomas Arango" w:id="16" w:date="2020-04-29T22:46:09Z">
        <w:r w:rsidDel="00000000" w:rsidR="00000000" w:rsidRPr="00000000">
          <w:rPr>
            <w:rtl w:val="0"/>
          </w:rPr>
          <w:delText xml:space="preserve">a few</w:delText>
        </w:r>
      </w:del>
      <w:r w:rsidDel="00000000" w:rsidR="00000000" w:rsidRPr="00000000">
        <w:rPr>
          <w:rtl w:val="0"/>
        </w:rPr>
        <w:t xml:space="preserve"> weeks recovering, but</w:t>
      </w:r>
      <w:del w:author="Tomas Arango" w:id="17" w:date="2020-04-29T22:46:13Z">
        <w:r w:rsidDel="00000000" w:rsidR="00000000" w:rsidRPr="00000000">
          <w:rPr>
            <w:rtl w:val="0"/>
          </w:rPr>
          <w:delText xml:space="preserve"> I</w:delText>
        </w:r>
      </w:del>
      <w:r w:rsidDel="00000000" w:rsidR="00000000" w:rsidRPr="00000000">
        <w:rPr>
          <w:rtl w:val="0"/>
        </w:rPr>
        <w:t xml:space="preserve"> can now proudly say that my condition was treated and I am ready to face new challenges. I feel as if a huge weight has been lifted off my shoulders (or my back).</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 came back recently from the hospital and the first thing I saw on the news was how many small Argentine businesses are struggling to survive the crisis caused by the quarantine. I have been running a small startup called Couponara since the beginning of last year, which provides customer acquisition and management solutions for small businesses that cannot afford enterprise software. Trying to help, I decided to make all Couponara’s products free and I am talking every day with different groups of companies that have formed during the crisis to help them implement some of Couponara’s products. I hope this will give them a small boost and contribute to overcoming the crisis.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Thank you very much for your time and consideration. If I can provide any further information, please let me know. I look forward to hearing from you.</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Sincerely,</w:t>
      </w:r>
    </w:p>
    <w:p w:rsidR="00000000" w:rsidDel="00000000" w:rsidP="00000000" w:rsidRDefault="00000000" w:rsidRPr="00000000" w14:paraId="00000043">
      <w:pPr>
        <w:pageBreakBefore w:val="0"/>
        <w:rPr/>
      </w:pPr>
      <w:r w:rsidDel="00000000" w:rsidR="00000000" w:rsidRPr="00000000">
        <w:rPr>
          <w:rtl w:val="0"/>
        </w:rPr>
        <w:t xml:space="preserve">Iñaki Arango</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3" w:date="2020-04-28T15:13:5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que va a leer esta carta, no es supuestamente el que leyó la anterior?</w:t>
      </w:r>
    </w:p>
  </w:comment>
  <w:comment w:author="Tomas Arango" w:id="2" w:date="2020-04-28T13:42:29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es la unica parte de la carta en la cual hablas sobre porque te interesa. Tenes mucho para hacer "updating" pero tenes que poner mas que una frase aqui. Usa mas material de tu solicitud.</w:t>
      </w:r>
    </w:p>
  </w:comment>
  <w:comment w:author="Tomas Arango" w:id="5" w:date="2020-04-29T22:44:18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 falta el final de la fase. "I have been doing this and WHAT?" I admire his work? I hope to work for him one day? I am excited to take X class that he teaches?</w:t>
      </w:r>
    </w:p>
  </w:comment>
  <w:comment w:author="Tomas Arango" w:id="6" w:date="2020-04-29T22:47:48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 con el contexto, pero ahora falta la conexion a el LOCI. Idealmente pondrias una ultima frase reiterando lo que decis en tu solicitud sobre como el scoliosis te afecto. E.g. "(or my back)... and am even more motivated to XYZ related to comp sci and health"</w:t>
      </w:r>
    </w:p>
  </w:comment>
  <w:comment w:author="Tomas Arango" w:id="7" w:date="2020-04-29T22:48:17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queda bastante raro simplemente decirles esto. Porque sin leer tu solicitud no entienden porque tendria que importarles</w:t>
      </w:r>
    </w:p>
  </w:comment>
  <w:comment w:author="Iñaki Arango" w:id="0" w:date="2020-04-27T22:31:15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where to put the bit about knowing that I would definitely attend UPenn if I am bumped from the waitlist.</w:t>
      </w:r>
    </w:p>
  </w:comment>
  <w:comment w:author="Tomas Arango" w:id="1" w:date="2020-04-28T13:48:06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lo escribi en el primer parrafo. Lo mas importante es que necesitas extender el segundo. No podes tener solo una frase sobre porque queres ir alli. El objetivo no es simplemente que te quieran aceptar, si no tambien convencerles que vos los queres a ellos. Ahora estas muy enfocado en lo primero y apenas mencionas lo segundo.</w:t>
      </w:r>
    </w:p>
  </w:comment>
  <w:comment w:author="Tomas Arango" w:id="4" w:date="2020-04-29T22:42:57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cambios son para no reusar la palabra "interest"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houghtco.com/sample-letters-of-continued-interest-4040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