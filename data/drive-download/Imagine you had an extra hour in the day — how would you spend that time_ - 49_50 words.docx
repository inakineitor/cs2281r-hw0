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e265a2p1xbf4" w:id="0"/>
      <w:bookmarkEnd w:id="0"/>
      <w:r w:rsidDel="00000000" w:rsidR="00000000" w:rsidRPr="00000000">
        <w:rPr>
          <w:rtl w:val="0"/>
        </w:rPr>
        <w:t xml:space="preserve">Rev. 1</w:t>
      </w:r>
    </w:p>
    <w:p w:rsidR="00000000" w:rsidDel="00000000" w:rsidP="00000000" w:rsidRDefault="00000000" w:rsidRPr="00000000" w14:paraId="00000002">
      <w:pPr>
        <w:pageBreakBefore w:val="0"/>
        <w:rPr/>
      </w:pPr>
      <w:commentRangeStart w:id="0"/>
      <w:r w:rsidDel="00000000" w:rsidR="00000000" w:rsidRPr="00000000">
        <w:rPr>
          <w:rtl w:val="0"/>
        </w:rPr>
        <w:t xml:space="preserve">I've been always interested in learning an instrument, or a third language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With only one more hour per day, I'd choose the latter. I think it'd probably be either Chinese or Hebrew, because I believe in those two places amazing developments are going to take place in the coming years.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ins w:author="Guillermo Arango" w:id="0" w:date="2019-12-24T00:59:44Z"/>
        </w:rPr>
      </w:pPr>
      <w:ins w:author="Guillermo Arango" w:id="0" w:date="2019-12-24T00:59:44Z">
        <w:commentRangeStart w:id="1"/>
        <w:r w:rsidDel="00000000" w:rsidR="00000000" w:rsidRPr="00000000">
          <w:rPr>
            <w:rtl w:val="0"/>
          </w:rPr>
          <w:t xml:space="preserve">Ex. sin instrumento:</w:t>
        </w:r>
      </w:ins>
    </w:p>
    <w:p w:rsidR="00000000" w:rsidDel="00000000" w:rsidP="00000000" w:rsidRDefault="00000000" w:rsidRPr="00000000" w14:paraId="00000005">
      <w:pPr>
        <w:pageBreakBefore w:val="0"/>
        <w:rPr/>
      </w:pPr>
      <w:ins w:author="Guillermo Arango" w:id="0" w:date="2019-12-24T00:59:44Z">
        <w:r w:rsidDel="00000000" w:rsidR="00000000" w:rsidRPr="00000000">
          <w:rPr>
            <w:rtl w:val="0"/>
          </w:rPr>
          <w:t xml:space="preserve">I’ve always been interested in learning a third language. With this extra time I would choose either Chinese or….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jvz1h1qo69bb" w:id="1"/>
      <w:bookmarkEnd w:id="1"/>
      <w:r w:rsidDel="00000000" w:rsidR="00000000" w:rsidRPr="00000000">
        <w:rPr>
          <w:rtl w:val="0"/>
        </w:rPr>
        <w:t xml:space="preserve">Rev. 2</w:t>
      </w:r>
    </w:p>
    <w:p w:rsidR="00000000" w:rsidDel="00000000" w:rsidP="00000000" w:rsidRDefault="00000000" w:rsidRPr="00000000" w14:paraId="0000000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I’ve always been interested in learning a third language. With this extra time I would choose</w:t>
      </w:r>
      <w:r w:rsidDel="00000000" w:rsidR="00000000" w:rsidRPr="00000000">
        <w:rPr>
          <w:rtl w:val="0"/>
        </w:rPr>
        <w:t xml:space="preserve"> either Chinese or Hebrew because I believe amazing developments</w:t>
      </w:r>
      <w:r w:rsidDel="00000000" w:rsidR="00000000" w:rsidRPr="00000000">
        <w:rPr>
          <w:highlight w:val="yellow"/>
          <w:rtl w:val="0"/>
        </w:rPr>
        <w:t xml:space="preserve"> in the field of</w:t>
      </w:r>
      <w:r w:rsidDel="00000000" w:rsidR="00000000" w:rsidRPr="00000000">
        <w:rPr>
          <w:rtl w:val="0"/>
        </w:rPr>
        <w:t xml:space="preserve"> artificial intelligence </w:t>
      </w:r>
      <w:r w:rsidDel="00000000" w:rsidR="00000000" w:rsidRPr="00000000">
        <w:rPr>
          <w:highlight w:val="yellow"/>
          <w:rtl w:val="0"/>
        </w:rPr>
        <w:t xml:space="preserve">are going to take place those two places</w:t>
      </w:r>
      <w:r w:rsidDel="00000000" w:rsidR="00000000" w:rsidRPr="00000000">
        <w:rPr>
          <w:rtl w:val="0"/>
        </w:rPr>
        <w:t xml:space="preserve"> in the coming years,</w:t>
      </w:r>
      <w:r w:rsidDel="00000000" w:rsidR="00000000" w:rsidRPr="00000000">
        <w:rPr>
          <w:highlight w:val="yellow"/>
          <w:rtl w:val="0"/>
        </w:rPr>
        <w:t xml:space="preserve"> revolutionizing our day to day life.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Guille’s comments:   las palabras en amarillo podrian descartarse sin afectar el mensaje. Ademas, nota que Chinese y Hebrew  no son “two places”.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Propondria, en 33 palabras: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would learn Chinese or Hebrew because I believe China and Israel will lead breakthroughs in artificial intelligence that will revolutionize our day-to-day life and I would like to contribute to that work.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uillermo Arango" w:id="0" w:date="2019-12-24T00:59:33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Tenes pocas palabras y son valiosas, yo no las usaria en hablar del instrumento si esa no va a ser tu respuesta</w:t>
      </w:r>
    </w:p>
  </w:comment>
  <w:comment w:author="Guillermo Arango" w:id="1" w:date="2019-12-24T01:01:14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Acortar asi te permite ser mas especifico sobere que tipos de desarollos anticipas y/o porque te parece que seran "amazing"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