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pacing w:after="240" w:before="240" w:lineRule="auto"/>
        <w:rPr/>
      </w:pPr>
      <w:bookmarkStart w:colFirst="0" w:colLast="0" w:name="_mdnp2iwvt6g1" w:id="0"/>
      <w:bookmarkEnd w:id="0"/>
      <w:r w:rsidDel="00000000" w:rsidR="00000000" w:rsidRPr="00000000">
        <w:rPr>
          <w:rtl w:val="0"/>
        </w:rPr>
        <w:t xml:space="preserve">Rev. 1</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In</w:t>
      </w:r>
      <w:ins w:author="Guillermo Arango" w:id="0" w:date="2019-12-24T00:53:50Z">
        <w:r w:rsidDel="00000000" w:rsidR="00000000" w:rsidRPr="00000000">
          <w:rPr>
            <w:rtl w:val="0"/>
          </w:rPr>
          <w:t xml:space="preserve"> </w:t>
        </w:r>
      </w:ins>
      <w:del w:author="Guillermo Arango" w:id="0" w:date="2019-12-24T00:53:50Z">
        <w:r w:rsidDel="00000000" w:rsidR="00000000" w:rsidRPr="00000000">
          <w:rPr>
            <w:rtl w:val="0"/>
          </w:rPr>
          <w:delText xml:space="preserve"> the summer of </w:delText>
        </w:r>
      </w:del>
      <w:r w:rsidDel="00000000" w:rsidR="00000000" w:rsidRPr="00000000">
        <w:rPr>
          <w:rtl w:val="0"/>
        </w:rPr>
        <w:t xml:space="preserve">2018, I was awarded a cultural trip to Israel, where I visited cities, learning the history of each one.</w:t>
      </w:r>
    </w:p>
    <w:p w:rsidR="00000000" w:rsidDel="00000000" w:rsidP="00000000" w:rsidRDefault="00000000" w:rsidRPr="00000000" w14:paraId="00000003">
      <w:pPr>
        <w:pageBreakBefore w:val="0"/>
        <w:rPr/>
      </w:pPr>
      <w:r w:rsidDel="00000000" w:rsidR="00000000" w:rsidRPr="00000000">
        <w:rPr>
          <w:rtl w:val="0"/>
        </w:rPr>
        <w:t xml:space="preserve">In</w:t>
      </w:r>
      <w:ins w:author="Guillermo Arango" w:id="1" w:date="2019-12-24T00:53:56Z">
        <w:r w:rsidDel="00000000" w:rsidR="00000000" w:rsidRPr="00000000">
          <w:rPr>
            <w:rtl w:val="0"/>
          </w:rPr>
          <w:t xml:space="preserve"> </w:t>
        </w:r>
      </w:ins>
      <w:del w:author="Guillermo Arango" w:id="1" w:date="2019-12-24T00:53:56Z">
        <w:r w:rsidDel="00000000" w:rsidR="00000000" w:rsidRPr="00000000">
          <w:rPr>
            <w:rtl w:val="0"/>
          </w:rPr>
          <w:delText xml:space="preserve"> the summer of </w:delText>
        </w:r>
      </w:del>
      <w:r w:rsidDel="00000000" w:rsidR="00000000" w:rsidRPr="00000000">
        <w:rPr>
          <w:rtl w:val="0"/>
        </w:rPr>
        <w:t xml:space="preserve">2019, I was awarded a scholarship to do field research in Panama, where I studied vines for two weeks.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Esto queda medio “so what?”, es importante decir algo mas concreto que le diga a quien lo lee lo que hiciste. Por ejemplo: In 2019, I spent 3 months conducting field research on the speciation of vines in Panama.</w:t>
      </w:r>
    </w:p>
    <w:p w:rsidR="00000000" w:rsidDel="00000000" w:rsidP="00000000" w:rsidRDefault="00000000" w:rsidRPr="00000000" w14:paraId="00000006">
      <w:pPr>
        <w:pStyle w:val="Heading1"/>
        <w:pageBreakBefore w:val="0"/>
        <w:rPr/>
      </w:pPr>
      <w:bookmarkStart w:colFirst="0" w:colLast="0" w:name="_c2hmeigj1nkr" w:id="1"/>
      <w:bookmarkEnd w:id="1"/>
      <w:r w:rsidDel="00000000" w:rsidR="00000000" w:rsidRPr="00000000">
        <w:rPr>
          <w:rtl w:val="0"/>
        </w:rPr>
        <w:t xml:space="preserve">Rev. 2</w:t>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In 2018, I went to the Netherlands to represent my country in the International Science Olympiad, returning with a bronze medal. I then made a cultural trip to Israel. In 2019, I spent 2 weeks conducting field research on the relationship between light intensity and vine presence in Panama.</w:t>
      </w:r>
    </w:p>
    <w:p w:rsidR="00000000" w:rsidDel="00000000" w:rsidP="00000000" w:rsidRDefault="00000000" w:rsidRPr="00000000" w14:paraId="00000008">
      <w:pPr>
        <w:pageBreakBefore w:val="0"/>
        <w:spacing w:after="240" w:before="240" w:lineRule="auto"/>
        <w:rPr/>
      </w:pPr>
      <w:r w:rsidDel="00000000" w:rsidR="00000000" w:rsidRPr="00000000">
        <w:rPr>
          <w:rtl w:val="0"/>
        </w:rPr>
      </w:r>
    </w:p>
    <w:p w:rsidR="00000000" w:rsidDel="00000000" w:rsidP="00000000" w:rsidRDefault="00000000" w:rsidRPr="00000000" w14:paraId="00000009">
      <w:pPr>
        <w:pageBreakBefore w:val="0"/>
        <w:spacing w:after="240" w:before="240" w:lineRule="auto"/>
        <w:rPr/>
      </w:pPr>
      <w:r w:rsidDel="00000000" w:rsidR="00000000" w:rsidRPr="00000000">
        <w:rPr>
          <w:rtl w:val="0"/>
        </w:rPr>
        <w:t xml:space="preserve">Comentario de Guille</w:t>
      </w:r>
    </w:p>
    <w:p w:rsidR="00000000" w:rsidDel="00000000" w:rsidP="00000000" w:rsidRDefault="00000000" w:rsidRPr="00000000" w14:paraId="0000000A">
      <w:pPr>
        <w:pageBreakBefore w:val="0"/>
        <w:spacing w:after="240" w:before="240" w:lineRule="auto"/>
        <w:rPr/>
      </w:pPr>
      <w:r w:rsidDel="00000000" w:rsidR="00000000" w:rsidRPr="00000000">
        <w:rPr>
          <w:rtl w:val="0"/>
        </w:rPr>
        <w:t xml:space="preserve">Estas describiendo como pasaste 4 semanas de un verano y 2 semans del siguiente.</w:t>
      </w:r>
    </w:p>
    <w:p w:rsidR="00000000" w:rsidDel="00000000" w:rsidP="00000000" w:rsidRDefault="00000000" w:rsidRPr="00000000" w14:paraId="0000000B">
      <w:pPr>
        <w:pageBreakBefore w:val="0"/>
        <w:spacing w:after="240" w:before="240" w:lineRule="auto"/>
        <w:rPr/>
      </w:pPr>
      <w:r w:rsidDel="00000000" w:rsidR="00000000" w:rsidRPr="00000000">
        <w:rPr>
          <w:rtl w:val="0"/>
        </w:rPr>
        <w:t xml:space="preserve">Y con las otras 20 semanas que hiciste??  Los millones de horas que te pasaste desarrollando apps, etc. donde estan? Acordate que cada respuesta tuya tiene que ser consistente con el perfil que estas desarrollando,  el rompecabezas tiene que mostrar un Inaki coherente, solido, claro,.      Esos tres viajes no representan quien sos o a que te dedicas.  Tenes que tener en cuenta que mucha gente viaja en los veranos, y a lugares muy exoticos, etc…  el tema es que haces vos con tu tiempo. </w:t>
      </w:r>
    </w:p>
    <w:p w:rsidR="00000000" w:rsidDel="00000000" w:rsidP="00000000" w:rsidRDefault="00000000" w:rsidRPr="00000000" w14:paraId="0000000C">
      <w:pPr>
        <w:pageBreakBefore w:val="0"/>
        <w:spacing w:after="240" w:before="240" w:lineRule="auto"/>
        <w:rPr/>
      </w:pPr>
      <w:r w:rsidDel="00000000" w:rsidR="00000000" w:rsidRPr="00000000">
        <w:rPr>
          <w:rtl w:val="0"/>
        </w:rPr>
        <w:t xml:space="preserve">Te propondria algo asi:  </w:t>
      </w:r>
    </w:p>
    <w:p w:rsidR="00000000" w:rsidDel="00000000" w:rsidP="00000000" w:rsidRDefault="00000000" w:rsidRPr="00000000" w14:paraId="0000000D">
      <w:pPr>
        <w:pStyle w:val="Heading1"/>
        <w:pageBreakBefore w:val="0"/>
        <w:spacing w:after="240" w:before="240" w:lineRule="auto"/>
        <w:rPr/>
      </w:pPr>
      <w:bookmarkStart w:colFirst="0" w:colLast="0" w:name="_7jyyn57wkfw3" w:id="2"/>
      <w:bookmarkEnd w:id="2"/>
      <w:r w:rsidDel="00000000" w:rsidR="00000000" w:rsidRPr="00000000">
        <w:rPr>
          <w:rtl w:val="0"/>
        </w:rPr>
        <w:t xml:space="preserve">Rev. 3 - T y G</w:t>
      </w:r>
    </w:p>
    <w:p w:rsidR="00000000" w:rsidDel="00000000" w:rsidP="00000000" w:rsidRDefault="00000000" w:rsidRPr="00000000" w14:paraId="0000000E">
      <w:pPr>
        <w:pageBreakBefore w:val="0"/>
        <w:spacing w:after="240" w:before="240" w:lineRule="auto"/>
        <w:rPr/>
      </w:pPr>
      <w:r w:rsidDel="00000000" w:rsidR="00000000" w:rsidRPr="00000000">
        <w:rPr>
          <w:highlight w:val="yellow"/>
          <w:rtl w:val="0"/>
        </w:rPr>
        <w:t xml:space="preserve">I spent the past two summers developing apps for both fun and profit. In addition, in 2018  I represented Argentina in the  International Science Olympiad and brought back a bronze medal. In 2019, I joined a field research team studying the relationship between light intensity and vegetation development  in  Panama.</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